
<file path=[Content_Types].xml><?xml version="1.0" encoding="utf-8"?>
<Types xmlns="http://schemas.openxmlformats.org/package/2006/content-types">
  <Default Extension="xml" ContentType="application/xml"/>
  <Default Extension="bmp" ContentType="image/bmp"/>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 w:hAnsi="楷体" w:eastAsia="楷体"/>
          <w:b/>
          <w:bCs/>
          <w:sz w:val="40"/>
          <w:szCs w:val="40"/>
        </w:rPr>
      </w:pPr>
      <w:r>
        <w:rPr>
          <w:rFonts w:hint="eastAsia" w:ascii="楷体" w:hAnsi="楷体" w:eastAsia="楷体"/>
          <w:b/>
          <w:bCs/>
          <w:sz w:val="40"/>
          <w:szCs w:val="40"/>
        </w:rPr>
        <w:t>基于回归模型和时间序列分析模型的蔬菜类商品的自动定价与补货决策</w:t>
      </w:r>
    </w:p>
    <w:p>
      <w:pPr>
        <w:spacing w:line="360" w:lineRule="auto"/>
        <w:jc w:val="center"/>
        <w:rPr>
          <w:rFonts w:ascii="楷体" w:hAnsi="楷体" w:eastAsia="楷体"/>
          <w:b/>
          <w:bCs/>
          <w:sz w:val="30"/>
          <w:szCs w:val="30"/>
        </w:rPr>
      </w:pPr>
      <w:r>
        <w:rPr>
          <w:rFonts w:hint="eastAsia" w:ascii="楷体" w:hAnsi="楷体" w:eastAsia="楷体"/>
          <w:b/>
          <w:bCs/>
          <w:sz w:val="30"/>
          <w:szCs w:val="30"/>
        </w:rPr>
        <w:t>摘要</w:t>
      </w:r>
    </w:p>
    <w:p>
      <w:pPr>
        <w:spacing w:line="360" w:lineRule="auto"/>
        <w:ind w:firstLine="476"/>
        <w:rPr>
          <w:rFonts w:ascii="宋体" w:hAnsi="宋体" w:eastAsia="宋体"/>
          <w:sz w:val="24"/>
          <w:szCs w:val="24"/>
        </w:rPr>
      </w:pPr>
      <w:r>
        <w:rPr>
          <w:rFonts w:hint="eastAsia" w:ascii="宋体" w:hAnsi="宋体" w:eastAsia="宋体"/>
          <w:sz w:val="24"/>
          <w:szCs w:val="24"/>
        </w:rPr>
        <w:t>本文主要研究基于回归模型和时间序列分析模型的蔬菜类商品的自动定价与补货决策。</w:t>
      </w:r>
    </w:p>
    <w:p>
      <w:pPr>
        <w:spacing w:line="360" w:lineRule="auto"/>
        <w:ind w:firstLine="476"/>
        <w:rPr>
          <w:rFonts w:ascii="宋体" w:hAnsi="宋体" w:eastAsia="宋体"/>
          <w:sz w:val="24"/>
          <w:szCs w:val="24"/>
        </w:rPr>
      </w:pPr>
      <w:r>
        <w:rPr>
          <w:rFonts w:hint="eastAsia" w:ascii="宋体" w:hAnsi="宋体" w:eastAsia="宋体"/>
          <w:sz w:val="24"/>
          <w:szCs w:val="24"/>
        </w:rPr>
        <w:t>针对问题1</w:t>
      </w:r>
      <w:r>
        <w:rPr>
          <w:rFonts w:ascii="宋体" w:hAnsi="宋体" w:eastAsia="宋体"/>
          <w:sz w:val="24"/>
          <w:szCs w:val="24"/>
        </w:rPr>
        <w:t>，</w:t>
      </w:r>
      <w:r>
        <w:rPr>
          <w:rFonts w:hint="eastAsia" w:ascii="宋体" w:hAnsi="宋体" w:eastAsia="宋体"/>
          <w:sz w:val="24"/>
          <w:szCs w:val="24"/>
        </w:rPr>
        <w:t>我们不难猜到以三年总体的数据量为基础，可以用Spearman、Pearson和Kendall相关系数分析各类之间的相关性和一致性，同时可以分析最相关的两个类各自内部单品之间以及这分属于两个类的单品之间的相关性和一致性</w:t>
      </w:r>
      <w:r>
        <w:rPr>
          <w:rFonts w:ascii="宋体" w:hAnsi="宋体" w:eastAsia="宋体"/>
          <w:sz w:val="24"/>
          <w:szCs w:val="24"/>
        </w:rPr>
        <w:t>。</w:t>
      </w:r>
      <w:r>
        <w:rPr>
          <w:rFonts w:hint="eastAsia" w:ascii="宋体" w:hAnsi="宋体" w:eastAsia="宋体"/>
          <w:sz w:val="24"/>
          <w:szCs w:val="24"/>
        </w:rPr>
        <w:t>另在探寻产品销量随时间的分布规律时，观察到各品类的销量关于季度的分布波动较大，故考虑在每个季度利用三年同时段的数据进行类似的分析，再提取单季度销售量较大的两个强相关品类之下的单品进行相关性分析，找到了若干组配对。</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针对问题</w:t>
      </w: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我们首先要找到成本加成定价模型的核心自变量并定义其为加成参数，再根据成本加成定价公式以及历史数据拟合出某品类在过去三年的同一时期的销售总量与该参数之间的函数关系，这里使用了logistic模型。之后分析各品类在被选购时的损坏及打折情况，并利用时间序列分析模型给出未来7天每天的各品类下单品的成本预测值，并根据历史销售占比加权得到品类的成本预测值，以确定利润与加成参数之间的函数关系。最后我们根据不同天的品类预测成本来确定不同的利润函数极值点，从而确定最佳日补货计划和定价策略。</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针对问题</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在划定一个可选范围之后，我们首先要进一步确定每个单品的销售量与定价的关系，可以从模型2的品类售量与加成参数之间的关系来类比引申。再定义桥梁来由单品所在类的销售量估计出单品的日销售量来完善总销售额，最后考虑附件4里给出的单品近日损耗率来确定成本，以得到利润有关单品的函数。在加成参数于可行域变化的过程中，可以找到利润函数为正且较大的单品集合。</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针对问题4，我们针对问题1、2和3的模型中的参数选取与估计以及模型本身的拟合情况，考虑哪些可以更精确化的参数以优化模型。除此之外，我们可以考虑其他的市场元素来帮助解决以上的几个问题。</w:t>
      </w:r>
    </w:p>
    <w:p>
      <w:pPr>
        <w:spacing w:line="360" w:lineRule="auto"/>
        <w:rPr>
          <w:rFonts w:ascii="宋体" w:hAnsi="宋体" w:eastAsia="宋体"/>
          <w:b/>
          <w:bCs/>
          <w:sz w:val="24"/>
          <w:szCs w:val="24"/>
        </w:rPr>
      </w:pPr>
      <w:r>
        <w:rPr>
          <w:rFonts w:hint="eastAsia" w:ascii="宋体" w:hAnsi="宋体" w:eastAsia="宋体"/>
          <w:b/>
          <w:bCs/>
          <w:sz w:val="24"/>
          <w:szCs w:val="24"/>
        </w:rPr>
        <w:t>关键词：相关性分析 logistic回归模型 时间序列分析模型 优化与决策</w:t>
      </w:r>
    </w:p>
    <w:p>
      <w:pPr>
        <w:spacing w:line="360" w:lineRule="auto"/>
        <w:jc w:val="center"/>
        <w:rPr>
          <w:rFonts w:ascii="楷体" w:hAnsi="楷体" w:eastAsia="楷体"/>
          <w:b/>
          <w:bCs/>
          <w:sz w:val="30"/>
          <w:szCs w:val="30"/>
        </w:rPr>
      </w:pPr>
      <w:r>
        <w:rPr>
          <w:rFonts w:hint="eastAsia" w:ascii="楷体" w:hAnsi="楷体" w:eastAsia="楷体"/>
          <w:b/>
          <w:bCs/>
          <w:sz w:val="30"/>
          <w:szCs w:val="30"/>
        </w:rPr>
        <w:t>一、问题重述与整体分析</w:t>
      </w:r>
    </w:p>
    <w:p>
      <w:pPr>
        <w:spacing w:line="360" w:lineRule="auto"/>
        <w:rPr>
          <w:rFonts w:ascii="宋体" w:hAnsi="宋体" w:eastAsia="宋体"/>
          <w:b/>
          <w:bCs/>
          <w:sz w:val="28"/>
          <w:szCs w:val="28"/>
        </w:rPr>
      </w:pPr>
      <w:r>
        <w:rPr>
          <w:rFonts w:ascii="宋体" w:hAnsi="宋体" w:eastAsia="宋体"/>
          <w:b/>
          <w:bCs/>
          <w:sz w:val="28"/>
          <w:szCs w:val="28"/>
        </w:rPr>
        <w:t>1.1问题背景</w:t>
      </w:r>
    </w:p>
    <w:p>
      <w:pPr>
        <w:spacing w:line="360" w:lineRule="auto"/>
        <w:ind w:firstLine="476"/>
        <w:rPr>
          <w:rFonts w:ascii="宋体" w:hAnsi="宋体" w:eastAsia="宋体"/>
          <w:sz w:val="24"/>
          <w:szCs w:val="24"/>
        </w:rPr>
      </w:pPr>
      <w:r>
        <w:rPr>
          <w:rFonts w:hint="eastAsia" w:ascii="宋体" w:hAnsi="宋体" w:eastAsia="宋体"/>
          <w:sz w:val="24"/>
          <w:szCs w:val="24"/>
        </w:rPr>
        <w:t>蔬菜类商品的保鲜期都比较短，且品相随销售时间的增加而变差，大部分品种如当日未售出，次日就无法再售。大部分商超销售的蔬菜品种众多、产地不尽相同，而蔬菜的进货交易时间通常在凌晨</w:t>
      </w:r>
      <w:r>
        <w:rPr>
          <w:rFonts w:ascii="宋体" w:hAnsi="宋体" w:eastAsia="宋体"/>
          <w:sz w:val="24"/>
          <w:szCs w:val="24"/>
        </w:rPr>
        <w:t xml:space="preserve"> 3:00- 4:00。因此为追求更高的收益，商家须在不确切知道具体单品和进货价格的情况下，做出当日各蔬菜品类的补货决策。在本问题中，蔬菜的定价方式选定为“成本加成定价”方式，同时商超会对运损和品相变差的商品进行打折销售。此时，可靠的市场需求分析，把握未来可能的批发价、销售量等，对补货决策和定价决策尤为重要。</w:t>
      </w:r>
    </w:p>
    <w:p>
      <w:pPr>
        <w:spacing w:line="360" w:lineRule="auto"/>
        <w:ind w:firstLine="476"/>
        <w:rPr>
          <w:rFonts w:ascii="宋体" w:hAnsi="宋体" w:eastAsia="宋体"/>
          <w:sz w:val="24"/>
          <w:szCs w:val="24"/>
        </w:rPr>
      </w:pPr>
    </w:p>
    <w:p>
      <w:pPr>
        <w:spacing w:line="360" w:lineRule="auto"/>
        <w:rPr>
          <w:rFonts w:ascii="宋体" w:hAnsi="宋体" w:eastAsia="宋体"/>
          <w:b/>
          <w:bCs/>
          <w:sz w:val="28"/>
          <w:szCs w:val="28"/>
        </w:rPr>
      </w:pPr>
      <w:r>
        <w:rPr>
          <w:rFonts w:ascii="宋体" w:hAnsi="宋体" w:eastAsia="宋体"/>
          <w:b/>
          <w:bCs/>
          <w:sz w:val="28"/>
          <w:szCs w:val="28"/>
        </w:rPr>
        <w:t>1.2问题重述</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在该问题中，数据资料包含两百五十余种单品在内的六种蔬菜品类的各种信息。其中有近三年间各商品的销售流水明细及批发价格和各商品近期的损耗率。需要通过这些数据来求解下列问题。</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问题</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蔬菜类商品不同品类或不同单品之间存在着一定的关联关系，分析蔬菜各品类及单品销售量的分布规律和相互关系。</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问题</w:t>
      </w:r>
      <w:r>
        <w:rPr>
          <w:rFonts w:ascii="宋体" w:hAnsi="宋体" w:eastAsia="宋体"/>
          <w:sz w:val="24"/>
          <w:szCs w:val="24"/>
        </w:rPr>
        <w:t xml:space="preserve"> 2：对于商超补货计划，根据商超近三年的销售流水明细及批发价格数据，分析各蔬菜品类的销售总量与成本加成定价的关系。并辅以近期损耗率及商品分类信息，给出各蔬菜品类 2023 年 7 月 1-7 日的日补货总量和定价策略， 使得商超收益最大。</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问题</w:t>
      </w:r>
      <w:r>
        <w:rPr>
          <w:rFonts w:ascii="宋体" w:hAnsi="宋体" w:eastAsia="宋体"/>
          <w:sz w:val="24"/>
          <w:szCs w:val="24"/>
        </w:rPr>
        <w:t xml:space="preserve"> 3：考虑到蔬菜类商品的销售空间有限，需要进一步制定单品的补货计划，使可售单品总数控制在27-33个，且各单品订购量满足最小陈列量 2.5 千克的要求。根据 2023 年 6 月 24-30 日的可售品种，给出7月1日的单品补货量和定价策略，在满足市场对各品类蔬菜商品需求的前提下，使得商超收益最大。</w:t>
      </w:r>
    </w:p>
    <w:p>
      <w:pPr>
        <w:spacing w:line="360" w:lineRule="auto"/>
        <w:ind w:firstLine="476"/>
        <w:rPr>
          <w:rFonts w:ascii="宋体" w:hAnsi="宋体" w:eastAsia="宋体"/>
          <w:sz w:val="24"/>
          <w:szCs w:val="24"/>
        </w:rPr>
      </w:pPr>
      <w:r>
        <w:rPr>
          <w:rFonts w:hint="eastAsia" w:ascii="宋体" w:hAnsi="宋体" w:eastAsia="宋体"/>
          <w:sz w:val="24"/>
          <w:szCs w:val="24"/>
        </w:rPr>
        <w:t>问题</w:t>
      </w:r>
      <w:r>
        <w:rPr>
          <w:rFonts w:ascii="宋体" w:hAnsi="宋体" w:eastAsia="宋体"/>
          <w:sz w:val="24"/>
          <w:szCs w:val="24"/>
        </w:rPr>
        <w:t xml:space="preserve"> 4：为更好地制定蔬菜商品的补货和定价决策，分析商超还需要采集哪些相关数据，并明确这些数据对解决上述问题有何帮助，给出意见和理由。</w:t>
      </w:r>
    </w:p>
    <w:p>
      <w:pPr>
        <w:spacing w:line="360" w:lineRule="auto"/>
        <w:ind w:firstLine="476"/>
        <w:rPr>
          <w:rFonts w:ascii="宋体" w:hAnsi="宋体" w:eastAsia="宋体"/>
          <w:sz w:val="24"/>
          <w:szCs w:val="24"/>
        </w:rPr>
      </w:pPr>
    </w:p>
    <w:p>
      <w:pPr>
        <w:spacing w:line="360" w:lineRule="auto"/>
        <w:rPr>
          <w:rFonts w:ascii="宋体" w:hAnsi="宋体" w:eastAsia="宋体"/>
          <w:b/>
          <w:bCs/>
          <w:sz w:val="28"/>
          <w:szCs w:val="28"/>
        </w:rPr>
      </w:pPr>
      <w:r>
        <w:rPr>
          <w:rFonts w:hint="eastAsia" w:ascii="宋体" w:hAnsi="宋体" w:eastAsia="宋体"/>
          <w:b/>
          <w:bCs/>
          <w:sz w:val="28"/>
          <w:szCs w:val="28"/>
        </w:rPr>
        <w:t>1</w:t>
      </w:r>
      <w:r>
        <w:rPr>
          <w:rFonts w:ascii="宋体" w:hAnsi="宋体" w:eastAsia="宋体"/>
          <w:b/>
          <w:bCs/>
          <w:sz w:val="28"/>
          <w:szCs w:val="28"/>
        </w:rPr>
        <w:t>.3</w:t>
      </w:r>
      <w:r>
        <w:rPr>
          <w:rFonts w:hint="eastAsia" w:ascii="宋体" w:hAnsi="宋体" w:eastAsia="宋体"/>
          <w:b/>
          <w:bCs/>
          <w:sz w:val="28"/>
          <w:szCs w:val="28"/>
        </w:rPr>
        <w:t>问题整体分析</w:t>
      </w:r>
    </w:p>
    <w:p>
      <w:pPr>
        <w:spacing w:line="360" w:lineRule="auto"/>
        <w:rPr>
          <w:rFonts w:ascii="宋体" w:hAnsi="宋体" w:eastAsia="宋体"/>
          <w:sz w:val="24"/>
          <w:szCs w:val="24"/>
        </w:rPr>
      </w:pPr>
      <w:r>
        <w:rPr>
          <w:rFonts w:ascii="宋体" w:hAnsi="宋体" w:eastAsia="宋体"/>
          <w:sz w:val="24"/>
          <w:szCs w:val="24"/>
        </w:rPr>
        <w:t>1.3.1</w:t>
      </w:r>
      <w:r>
        <w:rPr>
          <w:rFonts w:hint="eastAsia" w:ascii="宋体" w:hAnsi="宋体" w:eastAsia="宋体"/>
          <w:sz w:val="24"/>
          <w:szCs w:val="24"/>
        </w:rPr>
        <w:t>问题一的分析</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该问题是一个较经典的统计分析模型组合。首先由于不同的品类及单品存在一定的关联，因此通过数据处理，先找到不同品类及单品的销售规律。再注意到所给数据关于季度具有较大的波动性，故将数据按不同季度进行区分，对六个品类及其中单品的销售量进行分布规律以及相关性分析。</w:t>
      </w:r>
    </w:p>
    <w:p>
      <w:pPr>
        <w:spacing w:line="360" w:lineRule="auto"/>
        <w:rPr>
          <w:rFonts w:ascii="宋体" w:hAnsi="宋体" w:eastAsia="宋体"/>
          <w:sz w:val="24"/>
          <w:szCs w:val="24"/>
        </w:rPr>
      </w:pPr>
      <w:r>
        <w:rPr>
          <w:rFonts w:ascii="宋体" w:hAnsi="宋体" w:eastAsia="宋体"/>
          <w:sz w:val="24"/>
          <w:szCs w:val="24"/>
        </w:rPr>
        <w:t>1.3.2</w:t>
      </w:r>
      <w:r>
        <w:rPr>
          <w:rFonts w:hint="eastAsia" w:ascii="宋体" w:hAnsi="宋体" w:eastAsia="宋体"/>
          <w:sz w:val="24"/>
          <w:szCs w:val="24"/>
        </w:rPr>
        <w:t>问题二的分析</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第二问是一个在预测分析模型基础上进行的优化问题。由于商超所卖产品拥有相对完整的历史成本信息，因而采用相对应的成本加成模型，得到定价与加成参数的关系。并采用时间序列分析，预测出不同单品在7月1日至7月7日间每天的批发价，通过计算历史数据得到每个品类的加权平均成本。此后考虑到销售量与定价的关系，提出可能的logit模型进行拟合。将此模型应用进需要优化的商超获利函数，通过对不同品类打折销售的概率进行分析，进而将食用菌与其余五项分开讨论，提出打折的概念并深化出加权平均打折率的概念，于是可按照非打折出售收入加打折出售收入减去总成本的方法，通过模拟退火算法计算得到理想的加成系数使商超获利最大。最终再检验logit模型的准确性，证明此加成系数合理。</w:t>
      </w:r>
    </w:p>
    <w:p>
      <w:pPr>
        <w:spacing w:line="360" w:lineRule="auto"/>
        <w:rPr>
          <w:rFonts w:ascii="宋体" w:hAnsi="宋体" w:eastAsia="宋体"/>
          <w:sz w:val="24"/>
          <w:szCs w:val="24"/>
        </w:rPr>
      </w:pPr>
      <w:r>
        <w:rPr>
          <w:rFonts w:ascii="宋体" w:hAnsi="宋体" w:eastAsia="宋体"/>
          <w:sz w:val="24"/>
          <w:szCs w:val="24"/>
        </w:rPr>
        <w:t>1.3.3</w:t>
      </w:r>
      <w:r>
        <w:rPr>
          <w:rFonts w:hint="eastAsia" w:ascii="宋体" w:hAnsi="宋体" w:eastAsia="宋体"/>
          <w:sz w:val="24"/>
          <w:szCs w:val="24"/>
        </w:rPr>
        <w:t>问题三的分析</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此模型是在问题二基础上加上了规划的预测分析及优化模型。由于要求只考虑6月2</w:t>
      </w:r>
      <w:r>
        <w:rPr>
          <w:rFonts w:ascii="宋体" w:hAnsi="宋体" w:eastAsia="宋体"/>
          <w:sz w:val="24"/>
          <w:szCs w:val="24"/>
        </w:rPr>
        <w:t>4</w:t>
      </w:r>
      <w:r>
        <w:rPr>
          <w:rFonts w:hint="eastAsia" w:ascii="宋体" w:hAnsi="宋体" w:eastAsia="宋体"/>
          <w:sz w:val="24"/>
          <w:szCs w:val="24"/>
        </w:rPr>
        <w:t>日至6月3</w:t>
      </w:r>
      <w:r>
        <w:rPr>
          <w:rFonts w:ascii="宋体" w:hAnsi="宋体" w:eastAsia="宋体"/>
          <w:sz w:val="24"/>
          <w:szCs w:val="24"/>
        </w:rPr>
        <w:t>0</w:t>
      </w:r>
      <w:r>
        <w:rPr>
          <w:rFonts w:hint="eastAsia" w:ascii="宋体" w:hAnsi="宋体" w:eastAsia="宋体"/>
          <w:sz w:val="24"/>
          <w:szCs w:val="24"/>
        </w:rPr>
        <w:t>日间出售过的单品，因此首先将它们筛选出来，并按照不同品类进行聚类。此时沿用问题二的模型，并细化不同单品在其所属品类内销售的比例，进而得到在特定加成参数下某单品预测的销售量。同样的，将销售量分为打折销售与非打折销售处理，然后得到该单品的预测利润。由于问题三给了有关陈列量的约束条件，因此通过此条件，得到各个单品可行且利润最高的定价策略以及对应的补货量。此时将预测利润按从高到低排列，最终再根据单品种类数的限制分情况讨论，最终确定选取的陈列单品种类及种类数。</w:t>
      </w:r>
    </w:p>
    <w:p>
      <w:pPr>
        <w:spacing w:line="360" w:lineRule="auto"/>
        <w:rPr>
          <w:rFonts w:ascii="宋体" w:hAnsi="宋体" w:eastAsia="宋体"/>
          <w:sz w:val="24"/>
          <w:szCs w:val="24"/>
        </w:rPr>
      </w:pPr>
      <w:r>
        <w:rPr>
          <w:rFonts w:ascii="宋体" w:hAnsi="宋体" w:eastAsia="宋体"/>
          <w:sz w:val="24"/>
          <w:szCs w:val="24"/>
        </w:rPr>
        <w:t>1.3.4</w:t>
      </w:r>
      <w:r>
        <w:rPr>
          <w:rFonts w:hint="eastAsia" w:ascii="宋体" w:hAnsi="宋体" w:eastAsia="宋体"/>
          <w:sz w:val="24"/>
          <w:szCs w:val="24"/>
        </w:rPr>
        <w:t>问题四的分析</w:t>
      </w:r>
    </w:p>
    <w:p>
      <w:pPr>
        <w:spacing w:line="360" w:lineRule="auto"/>
        <w:rPr>
          <w:rFonts w:ascii="宋体" w:hAnsi="宋体" w:eastAsia="宋体"/>
          <w:b/>
          <w:bCs/>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该问题被我们冠以“开放性影响因子挖掘题目”的称号，其一旨在分析除了题目所涉及的商超获利影响因素之外，其它未提及的因素与获利是否相关。其二旨在分析，若相关则具体是怎么样的影响。为此需要结合生活实际，思考各种可能的影响因素，分析其影响的具体表现，并得出结论。</w:t>
      </w:r>
    </w:p>
    <w:p>
      <w:pPr>
        <w:spacing w:line="360" w:lineRule="auto"/>
        <w:rPr>
          <w:ins w:id="0" w:author="师 珑天" w:date="2023-09-10T13:54:00Z"/>
          <w:rFonts w:ascii="宋体" w:hAnsi="宋体" w:eastAsia="宋体"/>
          <w:b/>
          <w:bCs/>
          <w:sz w:val="24"/>
          <w:szCs w:val="24"/>
        </w:rPr>
      </w:pPr>
    </w:p>
    <w:p>
      <w:pPr>
        <w:spacing w:line="360" w:lineRule="auto"/>
        <w:jc w:val="center"/>
        <w:rPr>
          <w:rFonts w:ascii="楷体" w:hAnsi="楷体" w:eastAsia="楷体"/>
          <w:b/>
          <w:bCs/>
          <w:sz w:val="30"/>
          <w:szCs w:val="30"/>
        </w:rPr>
      </w:pPr>
      <w:r>
        <w:rPr>
          <w:rFonts w:hint="eastAsia" w:ascii="楷体" w:hAnsi="楷体" w:eastAsia="楷体"/>
          <w:b/>
          <w:bCs/>
          <w:sz w:val="30"/>
          <w:szCs w:val="30"/>
        </w:rPr>
        <w:t>二、必要的符号说明</w:t>
      </w:r>
    </w:p>
    <w:tbl>
      <w:tblPr>
        <w:tblStyle w:val="10"/>
        <w:tblW w:w="0" w:type="auto"/>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rPr>
                        <w:rFonts w:ascii="Cambria Math" w:hAnsi="Cambria Math" w:eastAsia="宋体"/>
                        <w:i/>
                        <w:sz w:val="28"/>
                        <w:szCs w:val="28"/>
                      </w:rPr>
                    </m:ctrlPr>
                  </m:sSubPr>
                  <m:e>
                    <m:r>
                      <m:rPr/>
                      <w:rPr>
                        <w:rFonts w:ascii="Cambria Math" w:hAnsi="Cambria Math" w:eastAsia="宋体"/>
                        <w:sz w:val="28"/>
                        <w:szCs w:val="28"/>
                      </w:rPr>
                      <m:t>ρ</m:t>
                    </m:r>
                    <m:ctrlPr>
                      <w:rPr>
                        <w:rFonts w:ascii="Cambria Math" w:hAnsi="Cambria Math" w:eastAsia="宋体"/>
                        <w:i/>
                        <w:sz w:val="28"/>
                        <w:szCs w:val="28"/>
                      </w:rPr>
                    </m:ctrlPr>
                  </m:e>
                  <m:sub>
                    <m:r>
                      <m:rPr/>
                      <w:rPr>
                        <w:rFonts w:ascii="Cambria Math" w:hAnsi="Cambria Math" w:eastAsia="宋体"/>
                        <w:sz w:val="28"/>
                        <w:szCs w:val="28"/>
                      </w:rPr>
                      <m:t>X,Y</m:t>
                    </m:r>
                    <m:ctrlPr>
                      <w:rPr>
                        <w:rFonts w:ascii="Cambria Math" w:hAnsi="Cambria Math" w:eastAsia="宋体"/>
                        <w:i/>
                        <w:sz w:val="28"/>
                        <w:szCs w:val="28"/>
                      </w:rPr>
                    </m:ctrlPr>
                  </m:sub>
                </m:sSub>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变量X和Y之间的相关系数</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func>
                  <m:funcPr>
                    <m:ctrlPr>
                      <w:rPr>
                        <w:rFonts w:ascii="Cambria Math" w:hAnsi="Cambria Math" w:eastAsia="宋体"/>
                        <w:i/>
                        <w:sz w:val="28"/>
                        <w:szCs w:val="28"/>
                      </w:rPr>
                    </m:ctrlPr>
                  </m:funcPr>
                  <m:fName>
                    <m:r>
                      <m:rPr/>
                      <w:rPr>
                        <w:rFonts w:ascii="Cambria Math" w:hAnsi="Cambria Math" w:eastAsia="宋体"/>
                        <w:sz w:val="28"/>
                        <w:szCs w:val="28"/>
                      </w:rPr>
                      <m:t>cov</m:t>
                    </m:r>
                    <m:ctrlPr>
                      <w:rPr>
                        <w:rFonts w:ascii="Cambria Math" w:hAnsi="Cambria Math" w:eastAsia="宋体"/>
                        <w:i/>
                        <w:sz w:val="28"/>
                        <w:szCs w:val="28"/>
                      </w:rPr>
                    </m:ctrlPr>
                  </m:fName>
                  <m:e>
                    <m:d>
                      <m:dPr>
                        <m:ctrlPr>
                          <w:rPr>
                            <w:rFonts w:ascii="Cambria Math" w:hAnsi="Cambria Math" w:eastAsia="宋体"/>
                            <w:i/>
                            <w:sz w:val="28"/>
                            <w:szCs w:val="28"/>
                          </w:rPr>
                        </m:ctrlPr>
                      </m:dPr>
                      <m:e>
                        <m:r>
                          <m:rPr/>
                          <w:rPr>
                            <w:rFonts w:ascii="Cambria Math" w:hAnsi="Cambria Math" w:eastAsia="宋体"/>
                            <w:sz w:val="28"/>
                            <w:szCs w:val="28"/>
                          </w:rPr>
                          <m:t>X,</m:t>
                        </m:r>
                        <m:r>
                          <m:rPr/>
                          <w:rPr>
                            <w:rFonts w:hint="eastAsia" w:ascii="Cambria Math" w:hAnsi="Cambria Math" w:eastAsia="宋体"/>
                            <w:sz w:val="28"/>
                            <w:szCs w:val="28"/>
                          </w:rPr>
                          <m:t>Y</m:t>
                        </m:r>
                        <m:ctrlPr>
                          <w:rPr>
                            <w:rFonts w:ascii="Cambria Math" w:hAnsi="Cambria Math" w:eastAsia="宋体"/>
                            <w:i/>
                            <w:sz w:val="28"/>
                            <w:szCs w:val="28"/>
                          </w:rPr>
                        </m:ctrlPr>
                      </m:e>
                    </m:d>
                    <m:ctrlPr>
                      <w:rPr>
                        <w:rFonts w:ascii="Cambria Math" w:hAnsi="Cambria Math" w:eastAsia="宋体"/>
                        <w:i/>
                        <w:sz w:val="28"/>
                        <w:szCs w:val="28"/>
                      </w:rPr>
                    </m:ctrlPr>
                  </m:e>
                </m:func>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变量X和Y之间的协方差</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rPr>
                        <w:rFonts w:ascii="Cambria Math" w:hAnsi="Cambria Math" w:eastAsia="宋体"/>
                        <w:i/>
                        <w:sz w:val="28"/>
                        <w:szCs w:val="28"/>
                      </w:rPr>
                    </m:ctrlPr>
                  </m:sSubPr>
                  <m:e>
                    <m:r>
                      <m:rPr/>
                      <w:rPr>
                        <w:rFonts w:hint="eastAsia" w:ascii="Cambria Math" w:hAnsi="Cambria Math" w:eastAsia="宋体"/>
                        <w:sz w:val="28"/>
                        <w:szCs w:val="28"/>
                      </w:rPr>
                      <m:t>c</m:t>
                    </m:r>
                    <m:ctrlPr>
                      <w:rPr>
                        <w:rFonts w:ascii="Cambria Math" w:hAnsi="Cambria Math" w:eastAsia="宋体"/>
                        <w:i/>
                        <w:sz w:val="28"/>
                        <w:szCs w:val="28"/>
                      </w:rPr>
                    </m:ctrlPr>
                  </m:e>
                  <m:sub>
                    <m:r>
                      <m:rPr/>
                      <w:rPr>
                        <w:rFonts w:ascii="Cambria Math" w:hAnsi="Cambria Math" w:eastAsia="宋体"/>
                        <w:sz w:val="28"/>
                        <w:szCs w:val="28"/>
                      </w:rPr>
                      <m:t>j</m:t>
                    </m:r>
                    <m:ctrlPr>
                      <w:rPr>
                        <w:rFonts w:ascii="Cambria Math" w:hAnsi="Cambria Math" w:eastAsia="宋体"/>
                        <w:i/>
                        <w:sz w:val="28"/>
                        <w:szCs w:val="28"/>
                      </w:rPr>
                    </m:ctrlPr>
                  </m:sub>
                </m:sSub>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第j类蔬菜产品的预计成本</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rPr>
                        <w:rFonts w:ascii="Cambria Math" w:hAnsi="Cambria Math" w:eastAsia="宋体"/>
                        <w:i/>
                        <w:sz w:val="28"/>
                        <w:szCs w:val="28"/>
                      </w:rPr>
                    </m:ctrlPr>
                  </m:sSubPr>
                  <m:e>
                    <m:r>
                      <m:rPr/>
                      <w:rPr>
                        <w:rFonts w:ascii="Cambria Math" w:hAnsi="Cambria Math" w:eastAsia="宋体"/>
                        <w:sz w:val="28"/>
                        <w:szCs w:val="28"/>
                      </w:rPr>
                      <m:t>x</m:t>
                    </m:r>
                    <m:ctrlPr>
                      <w:rPr>
                        <w:rFonts w:ascii="Cambria Math" w:hAnsi="Cambria Math" w:eastAsia="宋体"/>
                        <w:i/>
                        <w:sz w:val="28"/>
                        <w:szCs w:val="28"/>
                      </w:rPr>
                    </m:ctrlPr>
                  </m:e>
                  <m:sub>
                    <m:r>
                      <m:rPr/>
                      <w:rPr>
                        <w:rFonts w:ascii="Cambria Math" w:hAnsi="Cambria Math" w:eastAsia="宋体"/>
                        <w:sz w:val="28"/>
                        <w:szCs w:val="28"/>
                      </w:rPr>
                      <m:t>j</m:t>
                    </m:r>
                    <m:ctrlPr>
                      <w:rPr>
                        <w:rFonts w:ascii="Cambria Math" w:hAnsi="Cambria Math" w:eastAsia="宋体"/>
                        <w:i/>
                        <w:sz w:val="28"/>
                        <w:szCs w:val="28"/>
                      </w:rPr>
                    </m:ctrlPr>
                  </m:sub>
                </m:sSub>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第j类蔬菜的定价/售价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rPr>
                        <w:rFonts w:ascii="Cambria Math" w:hAnsi="Cambria Math" w:eastAsia="宋体"/>
                        <w:i/>
                        <w:sz w:val="28"/>
                        <w:szCs w:val="28"/>
                      </w:rPr>
                    </m:ctrlPr>
                  </m:sSubPr>
                  <m:e>
                    <m:r>
                      <m:rPr/>
                      <w:rPr>
                        <w:rFonts w:ascii="Cambria Math" w:hAnsi="Cambria Math" w:eastAsia="宋体"/>
                        <w:sz w:val="28"/>
                        <w:szCs w:val="28"/>
                      </w:rPr>
                      <m:t>α</m:t>
                    </m:r>
                    <m:ctrlPr>
                      <w:rPr>
                        <w:rFonts w:ascii="Cambria Math" w:hAnsi="Cambria Math" w:eastAsia="宋体"/>
                        <w:i/>
                        <w:sz w:val="28"/>
                        <w:szCs w:val="28"/>
                      </w:rPr>
                    </m:ctrlPr>
                  </m:e>
                  <m:sub>
                    <m:r>
                      <m:rPr/>
                      <w:rPr>
                        <w:rFonts w:ascii="Cambria Math" w:hAnsi="Cambria Math" w:eastAsia="宋体"/>
                        <w:sz w:val="28"/>
                        <w:szCs w:val="28"/>
                      </w:rPr>
                      <m:t>j</m:t>
                    </m:r>
                    <m:ctrlPr>
                      <w:rPr>
                        <w:rFonts w:ascii="Cambria Math" w:hAnsi="Cambria Math" w:eastAsia="宋体"/>
                        <w:i/>
                        <w:sz w:val="28"/>
                        <w:szCs w:val="28"/>
                      </w:rPr>
                    </m:ctrlPr>
                  </m:sub>
                </m:sSub>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第j类受损蔬菜的加权打折率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rPr>
                        <w:rFonts w:ascii="Cambria Math" w:hAnsi="Cambria Math"/>
                        <w:i/>
                        <w:sz w:val="28"/>
                        <w:szCs w:val="28"/>
                      </w:rPr>
                    </m:ctrlPr>
                  </m:sSubPr>
                  <m:e>
                    <m:r>
                      <m:rPr/>
                      <w:rPr>
                        <w:rFonts w:ascii="Cambria Math" w:hAnsi="Cambria Math" w:eastAsiaTheme="minorEastAsia"/>
                        <w:sz w:val="28"/>
                        <w:szCs w:val="28"/>
                        <w:rPrChange w:id="1" w:author="师 珑天" w:date="2023-09-10T13:54:00Z">
                          <w:rPr>
                            <w:rFonts w:ascii="Cambria Math" w:hAnsi="Cambria Math" w:eastAsia="宋体"/>
                            <w:sz w:val="32"/>
                            <w:szCs w:val="32"/>
                          </w:rPr>
                        </w:rPrChange>
                      </w:rPr>
                      <m:t>η</m:t>
                    </m:r>
                    <m:ctrlPr>
                      <w:rPr>
                        <w:rFonts w:ascii="Cambria Math" w:hAnsi="Cambria Math"/>
                        <w:i/>
                        <w:sz w:val="28"/>
                        <w:szCs w:val="28"/>
                      </w:rPr>
                    </m:ctrlPr>
                  </m:e>
                  <m:sub>
                    <m:r>
                      <m:rPr/>
                      <w:rPr>
                        <w:rFonts w:ascii="Cambria Math" w:hAnsi="Cambria Math" w:eastAsiaTheme="minorEastAsia"/>
                        <w:sz w:val="28"/>
                        <w:szCs w:val="28"/>
                        <w:rPrChange w:id="2" w:author="师 珑天" w:date="2023-09-10T13:54:00Z">
                          <w:rPr>
                            <w:rFonts w:ascii="Cambria Math" w:hAnsi="Cambria Math" w:eastAsia="宋体"/>
                            <w:sz w:val="32"/>
                            <w:szCs w:val="32"/>
                          </w:rPr>
                        </w:rPrChange>
                      </w:rPr>
                      <m:t>j</m:t>
                    </m:r>
                    <m:ctrlPr>
                      <w:rPr>
                        <w:rFonts w:ascii="Cambria Math" w:hAnsi="Cambria Math"/>
                        <w:i/>
                        <w:sz w:val="28"/>
                        <w:szCs w:val="28"/>
                      </w:rPr>
                    </m:ctrlPr>
                  </m:sub>
                </m:sSub>
              </m:oMath>
            </m:oMathPara>
          </w:p>
        </w:tc>
        <w:tc>
          <w:tcPr>
            <w:tcW w:w="6741" w:type="dxa"/>
            <w:vAlign w:val="center"/>
          </w:tcPr>
          <w:p>
            <w:pPr>
              <w:spacing w:line="360" w:lineRule="auto"/>
              <w:ind w:left="420" w:hanging="420"/>
              <w:jc w:val="center"/>
              <w:rPr>
                <w:rFonts w:ascii="宋体" w:hAnsi="宋体" w:eastAsia="宋体"/>
                <w:sz w:val="28"/>
                <w:szCs w:val="28"/>
              </w:rPr>
            </w:pPr>
            <w:r>
              <w:rPr>
                <w:rFonts w:hint="eastAsia" w:ascii="宋体" w:hAnsi="宋体" w:eastAsia="宋体"/>
                <w:sz w:val="28"/>
                <w:szCs w:val="28"/>
              </w:rPr>
              <w:t>第j类蔬菜的平均损耗率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ins w:id="3" w:author="师 珑天" w:date="2023-09-10T13:54:00Z"/>
        </w:trPr>
        <w:tc>
          <w:tcPr>
            <w:tcW w:w="1555" w:type="dxa"/>
            <w:vAlign w:val="center"/>
          </w:tcPr>
          <w:p>
            <w:pPr>
              <w:spacing w:line="360" w:lineRule="auto"/>
              <w:jc w:val="center"/>
              <w:rPr>
                <w:ins w:id="4" w:author="师 珑天" w:date="2023-09-10T13:54:00Z"/>
                <w:rFonts w:ascii="等线" w:hAnsi="等线" w:eastAsia="等线" w:cs="Times New Roman"/>
                <w:sz w:val="28"/>
                <w:szCs w:val="28"/>
              </w:rPr>
            </w:pPr>
            <m:oMathPara>
              <m:oMath>
                <m:sSub>
                  <m:sSubPr>
                    <m:ctrlPr>
                      <w:ins w:id="5" w:author="师 珑天" w:date="2023-09-10T13:54:00Z">
                        <w:rPr>
                          <w:rFonts w:ascii="Cambria Math" w:hAnsi="Cambria Math" w:eastAsia="宋体"/>
                          <w:i/>
                          <w:sz w:val="28"/>
                          <w:szCs w:val="28"/>
                        </w:rPr>
                      </w:ins>
                    </m:ctrlPr>
                  </m:sSubPr>
                  <m:e>
                    <w:ins w:id="6" w:author="师 珑天" w:date="2023-09-10T13:54:00Z">
                      <m:r>
                        <m:rPr/>
                        <w:rPr>
                          <w:rFonts w:ascii="Cambria Math" w:hAnsi="Cambria Math" w:eastAsia="宋体"/>
                          <w:sz w:val="28"/>
                          <w:szCs w:val="28"/>
                        </w:rPr>
                        <m:t>η</m:t>
                      </m:r>
                    </w:ins>
                    <m:ctrlPr>
                      <w:ins w:id="7" w:author="师 珑天" w:date="2023-09-10T13:54:00Z">
                        <w:rPr>
                          <w:rFonts w:ascii="Cambria Math" w:hAnsi="Cambria Math" w:eastAsia="宋体"/>
                          <w:i/>
                          <w:sz w:val="28"/>
                          <w:szCs w:val="28"/>
                        </w:rPr>
                      </w:ins>
                    </m:ctrlPr>
                  </m:e>
                  <m:sub>
                    <w:ins w:id="8" w:author="师 珑天" w:date="2023-09-10T13:54:00Z">
                      <m:r>
                        <m:rPr/>
                        <w:rPr>
                          <w:rFonts w:hint="eastAsia" w:ascii="Cambria Math" w:hAnsi="Cambria Math" w:eastAsia="宋体"/>
                          <w:sz w:val="28"/>
                          <w:szCs w:val="28"/>
                        </w:rPr>
                        <m:t>k</m:t>
                      </m:r>
                    </w:ins>
                    <m:ctrlPr>
                      <w:ins w:id="9" w:author="师 珑天" w:date="2023-09-10T13:54:00Z">
                        <w:rPr>
                          <w:rFonts w:ascii="Cambria Math" w:hAnsi="Cambria Math" w:eastAsia="宋体"/>
                          <w:i/>
                          <w:sz w:val="28"/>
                          <w:szCs w:val="28"/>
                        </w:rPr>
                      </w:ins>
                    </m:ctrlPr>
                  </m:sub>
                </m:sSub>
              </m:oMath>
            </m:oMathPara>
          </w:p>
        </w:tc>
        <w:tc>
          <w:tcPr>
            <w:tcW w:w="6741" w:type="dxa"/>
            <w:vAlign w:val="center"/>
          </w:tcPr>
          <w:p>
            <w:pPr>
              <w:spacing w:line="360" w:lineRule="auto"/>
              <w:ind w:left="420" w:hanging="420"/>
              <w:jc w:val="center"/>
              <w:rPr>
                <w:ins w:id="10" w:author="师 珑天" w:date="2023-09-10T13:54:00Z"/>
                <w:rFonts w:ascii="宋体" w:hAnsi="宋体" w:eastAsia="宋体"/>
                <w:sz w:val="28"/>
                <w:szCs w:val="28"/>
              </w:rPr>
            </w:pPr>
            <w:ins w:id="11" w:author="师 珑天" w:date="2023-09-10T13:54:00Z">
              <w:r>
                <w:rPr>
                  <w:rFonts w:hint="eastAsia" w:ascii="宋体" w:hAnsi="宋体" w:eastAsia="宋体"/>
                  <w:sz w:val="28"/>
                  <w:szCs w:val="28"/>
                </w:rPr>
                <w:t>（问题3中）某单品近日损耗率</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等线" w:hAnsi="等线" w:eastAsia="等线" w:cs="Times New Roman"/>
                <w:sz w:val="28"/>
                <w:szCs w:val="28"/>
              </w:rPr>
            </w:pPr>
            <m:oMathPara>
              <m:oMath>
                <m:r>
                  <m:rPr/>
                  <w:rPr>
                    <w:rFonts w:ascii="Cambria Math" w:hAnsi="Cambria Math" w:eastAsia="宋体"/>
                    <w:sz w:val="28"/>
                    <w:szCs w:val="28"/>
                  </w:rPr>
                  <m:t>w</m:t>
                </m:r>
              </m:oMath>
            </m:oMathPara>
          </w:p>
        </w:tc>
        <w:tc>
          <w:tcPr>
            <w:tcW w:w="6741" w:type="dxa"/>
            <w:vAlign w:val="center"/>
          </w:tcPr>
          <w:p>
            <w:pPr>
              <w:spacing w:line="360" w:lineRule="auto"/>
              <w:ind w:left="420" w:hanging="420"/>
              <w:jc w:val="center"/>
              <w:rPr>
                <w:rFonts w:ascii="宋体" w:hAnsi="宋体" w:eastAsia="宋体"/>
                <w:sz w:val="28"/>
                <w:szCs w:val="28"/>
              </w:rPr>
            </w:pPr>
            <w:ins w:id="12" w:author="师 珑天" w:date="2023-09-10T13:54:00Z">
              <w:r>
                <w:rPr>
                  <w:rFonts w:hint="eastAsia" w:ascii="宋体" w:hAnsi="宋体" w:eastAsia="宋体"/>
                  <w:sz w:val="28"/>
                  <w:szCs w:val="28"/>
                </w:rPr>
                <w:t>某天的</w:t>
              </w:r>
            </w:ins>
            <w:r>
              <w:rPr>
                <w:rFonts w:hint="eastAsia" w:ascii="宋体" w:hAnsi="宋体" w:eastAsia="宋体"/>
                <w:sz w:val="28"/>
                <w:szCs w:val="28"/>
              </w:rPr>
              <w:t>成本加成定价公式中的加成参数</w:t>
            </w:r>
            <w:ins w:id="13" w:author="师 珑天" w:date="2023-09-10T13:54:00Z">
              <w:r>
                <w:rPr>
                  <w:rFonts w:hint="eastAsia" w:ascii="宋体" w:hAnsi="宋体" w:eastAsia="宋体"/>
                  <w:sz w:val="28"/>
                  <w:szCs w:val="28"/>
                </w:rPr>
                <w:t>，可以是某品类加权得到的也可以是某单品直接得到的</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等线" w:hAnsi="等线" w:eastAsia="等线" w:cs="Times New Roman"/>
                <w:sz w:val="28"/>
                <w:szCs w:val="28"/>
              </w:rPr>
            </w:pPr>
            <m:oMathPara>
              <m:oMath>
                <m:r>
                  <m:rPr/>
                  <w:rPr>
                    <w:rFonts w:ascii="Cambria Math" w:hAnsi="Cambria Math" w:eastAsia="宋体"/>
                    <w:sz w:val="28"/>
                    <w:szCs w:val="28"/>
                  </w:rPr>
                  <m:t>p</m:t>
                </m:r>
                <m:d>
                  <m:dPr>
                    <m:ctrlPr>
                      <w:rPr>
                        <w:rFonts w:ascii="Cambria Math" w:hAnsi="Cambria Math" w:eastAsia="宋体"/>
                        <w:i/>
                        <w:sz w:val="28"/>
                        <w:szCs w:val="28"/>
                      </w:rPr>
                    </m:ctrlPr>
                  </m:dPr>
                  <m:e>
                    <m:r>
                      <m:rPr/>
                      <w:rPr>
                        <w:rFonts w:ascii="Cambria Math" w:hAnsi="Cambria Math" w:eastAsia="宋体"/>
                        <w:sz w:val="28"/>
                        <w:szCs w:val="28"/>
                      </w:rPr>
                      <m:t>w</m:t>
                    </m:r>
                    <m:ctrlPr>
                      <w:rPr>
                        <w:rFonts w:ascii="Cambria Math" w:hAnsi="Cambria Math" w:eastAsia="宋体"/>
                        <w:i/>
                        <w:sz w:val="28"/>
                        <w:szCs w:val="28"/>
                      </w:rPr>
                    </m:ctrlPr>
                  </m:e>
                </m:d>
              </m:oMath>
            </m:oMathPara>
          </w:p>
        </w:tc>
        <w:tc>
          <w:tcPr>
            <w:tcW w:w="6741" w:type="dxa"/>
            <w:vAlign w:val="center"/>
          </w:tcPr>
          <w:p>
            <w:pPr>
              <w:spacing w:line="360" w:lineRule="auto"/>
              <w:ind w:left="420" w:hanging="420"/>
              <w:jc w:val="center"/>
              <w:rPr>
                <w:rFonts w:ascii="宋体" w:hAnsi="宋体" w:eastAsia="宋体"/>
                <w:sz w:val="28"/>
                <w:szCs w:val="28"/>
              </w:rPr>
            </w:pPr>
            <w:ins w:id="14" w:author="师 珑天" w:date="2023-09-10T13:54:00Z">
              <w:r>
                <w:rPr>
                  <w:rFonts w:hint="eastAsia" w:ascii="宋体" w:hAnsi="宋体" w:eastAsia="宋体"/>
                  <w:sz w:val="28"/>
                  <w:szCs w:val="28"/>
                </w:rPr>
                <w:t>针对品类的</w:t>
              </w:r>
            </w:ins>
            <w:r>
              <w:rPr>
                <w:rFonts w:hint="eastAsia" w:ascii="宋体" w:hAnsi="宋体" w:eastAsia="宋体"/>
                <w:sz w:val="28"/>
                <w:szCs w:val="28"/>
              </w:rPr>
              <w:t>加成参数下某</w:t>
            </w:r>
            <w:ins w:id="15" w:author="师 珑天" w:date="2023-09-10T13:54:00Z">
              <w:r>
                <w:rPr>
                  <w:rFonts w:hint="eastAsia" w:ascii="宋体" w:hAnsi="宋体" w:eastAsia="宋体"/>
                  <w:sz w:val="28"/>
                  <w:szCs w:val="28"/>
                </w:rPr>
                <w:t>品类</w:t>
              </w:r>
            </w:ins>
            <w:del w:id="16" w:author="师 珑天" w:date="2023-09-10T13:54:00Z">
              <w:r>
                <w:rPr>
                  <w:rFonts w:hint="eastAsia" w:ascii="宋体" w:hAnsi="宋体" w:eastAsia="宋体"/>
                  <w:sz w:val="28"/>
                  <w:szCs w:val="28"/>
                </w:rPr>
                <w:delText>类</w:delText>
              </w:r>
            </w:del>
            <w:r>
              <w:rPr>
                <w:rFonts w:hint="eastAsia" w:ascii="宋体" w:hAnsi="宋体" w:eastAsia="宋体"/>
                <w:sz w:val="28"/>
                <w:szCs w:val="28"/>
              </w:rPr>
              <w:t>蔬菜的</w:t>
            </w:r>
            <w:ins w:id="17" w:author="师 珑天" w:date="2023-09-10T13:54:00Z">
              <w:r>
                <w:rPr>
                  <w:rFonts w:hint="eastAsia" w:ascii="宋体" w:hAnsi="宋体" w:eastAsia="宋体"/>
                  <w:sz w:val="28"/>
                  <w:szCs w:val="28"/>
                </w:rPr>
                <w:t>预测</w:t>
              </w:r>
            </w:ins>
            <w:r>
              <w:rPr>
                <w:rFonts w:hint="eastAsia" w:ascii="宋体" w:hAnsi="宋体" w:eastAsia="宋体"/>
                <w:sz w:val="28"/>
                <w:szCs w:val="28"/>
              </w:rPr>
              <w:t>利润</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ins w:id="18" w:author="师 珑天" w:date="2023-09-10T13:54:00Z"/>
        </w:trPr>
        <w:tc>
          <w:tcPr>
            <w:tcW w:w="1555" w:type="dxa"/>
            <w:vAlign w:val="center"/>
          </w:tcPr>
          <w:p>
            <w:pPr>
              <w:spacing w:line="360" w:lineRule="auto"/>
              <w:jc w:val="center"/>
              <w:rPr>
                <w:ins w:id="19" w:author="师 珑天" w:date="2023-09-10T13:54:00Z"/>
                <w:rFonts w:ascii="等线" w:hAnsi="等线" w:eastAsia="等线" w:cs="Times New Roman"/>
                <w:sz w:val="28"/>
                <w:szCs w:val="28"/>
              </w:rPr>
            </w:pPr>
            <m:oMathPara>
              <m:oMath>
                <w:ins w:id="20" w:author="师 珑天" w:date="2023-09-10T13:54:00Z">
                  <m:r>
                    <m:rPr/>
                    <w:rPr>
                      <w:rFonts w:hint="eastAsia" w:ascii="Cambria Math" w:hAnsi="Cambria Math" w:eastAsia="宋体"/>
                      <w:sz w:val="28"/>
                      <w:szCs w:val="28"/>
                    </w:rPr>
                    <m:t>P</m:t>
                  </m:r>
                </w:ins>
                <m:d>
                  <m:dPr>
                    <m:ctrlPr>
                      <w:ins w:id="21" w:author="师 珑天" w:date="2023-09-10T13:54:00Z">
                        <w:rPr>
                          <w:rFonts w:ascii="Cambria Math" w:hAnsi="Cambria Math" w:eastAsia="宋体"/>
                          <w:i/>
                          <w:sz w:val="28"/>
                          <w:szCs w:val="28"/>
                        </w:rPr>
                      </w:ins>
                    </m:ctrlPr>
                  </m:dPr>
                  <m:e>
                    <w:ins w:id="22" w:author="师 珑天" w:date="2023-09-10T13:54:00Z">
                      <m:r>
                        <m:rPr/>
                        <w:rPr>
                          <w:rFonts w:ascii="Cambria Math" w:hAnsi="Cambria Math" w:eastAsia="宋体"/>
                          <w:sz w:val="28"/>
                          <w:szCs w:val="28"/>
                        </w:rPr>
                        <m:t>w</m:t>
                      </m:r>
                    </w:ins>
                    <m:ctrlPr>
                      <w:ins w:id="23" w:author="师 珑天" w:date="2023-09-10T13:54:00Z">
                        <w:rPr>
                          <w:rFonts w:ascii="Cambria Math" w:hAnsi="Cambria Math" w:eastAsia="宋体"/>
                          <w:i/>
                          <w:sz w:val="28"/>
                          <w:szCs w:val="28"/>
                        </w:rPr>
                      </w:ins>
                    </m:ctrlPr>
                  </m:e>
                </m:d>
              </m:oMath>
            </m:oMathPara>
          </w:p>
        </w:tc>
        <w:tc>
          <w:tcPr>
            <w:tcW w:w="6741" w:type="dxa"/>
            <w:vAlign w:val="center"/>
          </w:tcPr>
          <w:p>
            <w:pPr>
              <w:spacing w:line="360" w:lineRule="auto"/>
              <w:ind w:left="420" w:hanging="420"/>
              <w:jc w:val="center"/>
              <w:rPr>
                <w:ins w:id="24" w:author="师 珑天" w:date="2023-09-10T13:54:00Z"/>
                <w:rFonts w:ascii="宋体" w:hAnsi="宋体" w:eastAsia="宋体"/>
                <w:sz w:val="28"/>
                <w:szCs w:val="28"/>
              </w:rPr>
            </w:pPr>
            <w:ins w:id="25" w:author="师 珑天" w:date="2023-09-10T13:54:00Z">
              <w:r>
                <w:rPr>
                  <w:rFonts w:hint="eastAsia" w:ascii="宋体" w:hAnsi="宋体" w:eastAsia="宋体"/>
                  <w:sz w:val="28"/>
                  <w:szCs w:val="28"/>
                </w:rPr>
                <w:t>针对单品的加成参数下某单品蔬菜的预测利润</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等线" w:hAnsi="等线" w:eastAsia="等线" w:cs="Times New Roman"/>
                <w:sz w:val="28"/>
                <w:szCs w:val="28"/>
              </w:rPr>
            </w:pPr>
            <m:oMathPara>
              <m:oMath>
                <m:r>
                  <m:rPr/>
                  <w:rPr>
                    <w:rFonts w:ascii="Cambria Math" w:hAnsi="Cambria Math"/>
                    <w:sz w:val="28"/>
                    <w:szCs w:val="28"/>
                  </w:rPr>
                  <m:t>α</m:t>
                </m:r>
              </m:oMath>
            </m:oMathPara>
          </w:p>
        </w:tc>
        <w:tc>
          <w:tcPr>
            <w:tcW w:w="6741" w:type="dxa"/>
            <w:vAlign w:val="center"/>
          </w:tcPr>
          <w:p>
            <w:pPr>
              <w:spacing w:line="360" w:lineRule="auto"/>
              <w:ind w:left="420" w:hanging="420"/>
              <w:jc w:val="center"/>
              <w:rPr>
                <w:rFonts w:ascii="宋体" w:hAnsi="宋体" w:eastAsia="宋体"/>
                <w:sz w:val="28"/>
                <w:szCs w:val="28"/>
              </w:rPr>
            </w:pPr>
            <w:r>
              <w:rPr>
                <w:rFonts w:hint="eastAsia" w:ascii="宋体" w:hAnsi="宋体" w:eastAsia="宋体"/>
                <w:sz w:val="28"/>
                <w:szCs w:val="28"/>
              </w:rPr>
              <w:t>由部分历史数据所得到的加权折率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r>
                  <m:rPr/>
                  <w:rPr>
                    <w:rFonts w:ascii="Cambria Math" w:hAnsi="Cambria Math"/>
                    <w:sz w:val="28"/>
                    <w:szCs w:val="28"/>
                  </w:rPr>
                  <m:t>μ</m:t>
                </m:r>
              </m:oMath>
            </m:oMathPara>
          </w:p>
        </w:tc>
        <w:tc>
          <w:tcPr>
            <w:tcW w:w="6741" w:type="dxa"/>
            <w:vAlign w:val="center"/>
          </w:tcPr>
          <w:p>
            <w:pPr>
              <w:spacing w:line="360" w:lineRule="auto"/>
              <w:jc w:val="center"/>
              <w:rPr>
                <w:rFonts w:ascii="宋体" w:hAnsi="宋体" w:eastAsia="宋体"/>
                <w:sz w:val="28"/>
                <w:szCs w:val="28"/>
              </w:rPr>
            </w:pPr>
            <w:ins w:id="26" w:author="师 珑天" w:date="2023-09-10T13:54:00Z">
              <w:r>
                <w:rPr>
                  <w:rFonts w:hint="eastAsia" w:ascii="宋体" w:hAnsi="宋体" w:eastAsia="宋体"/>
                  <w:sz w:val="28"/>
                  <w:szCs w:val="28"/>
                </w:rPr>
                <w:t>为消除量纲影响所引进的</w:t>
              </w:r>
            </w:ins>
            <w:r>
              <w:rPr>
                <w:rFonts w:hint="eastAsia" w:ascii="宋体" w:hAnsi="宋体" w:eastAsia="宋体"/>
                <w:sz w:val="28"/>
                <w:szCs w:val="28"/>
              </w:rPr>
              <w:t>加成折率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rPr>
                        <w:rFonts w:ascii="Cambria Math" w:hAnsi="Cambria Math" w:eastAsia="宋体"/>
                        <w:i/>
                        <w:sz w:val="28"/>
                        <w:szCs w:val="28"/>
                      </w:rPr>
                    </m:ctrlPr>
                  </m:sSubPr>
                  <m:e>
                    <m:r>
                      <m:rPr/>
                      <w:rPr>
                        <w:rFonts w:ascii="Cambria Math" w:hAnsi="Cambria Math" w:eastAsia="宋体"/>
                        <w:sz w:val="28"/>
                        <w:szCs w:val="28"/>
                      </w:rPr>
                      <m:t>p</m:t>
                    </m:r>
                    <m:ctrlPr>
                      <w:rPr>
                        <w:rFonts w:ascii="Cambria Math" w:hAnsi="Cambria Math" w:eastAsia="宋体"/>
                        <w:i/>
                        <w:sz w:val="28"/>
                        <w:szCs w:val="28"/>
                      </w:rPr>
                    </m:ctrlPr>
                  </m:e>
                  <m:sub>
                    <m:r>
                      <m:rPr/>
                      <w:rPr>
                        <w:rFonts w:ascii="Cambria Math" w:hAnsi="Cambria Math" w:eastAsia="宋体"/>
                        <w:sz w:val="28"/>
                        <w:szCs w:val="28"/>
                      </w:rPr>
                      <m:t>1</m:t>
                    </m:r>
                    <m:ctrlPr>
                      <w:rPr>
                        <w:rFonts w:ascii="Cambria Math" w:hAnsi="Cambria Math" w:eastAsia="宋体"/>
                        <w:i/>
                        <w:sz w:val="28"/>
                        <w:szCs w:val="28"/>
                      </w:rPr>
                    </m:ctrlPr>
                  </m:sub>
                </m:sSub>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顾客购买非打折产品的概率</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等线" w:hAnsi="等线" w:eastAsia="等线" w:cs="Times New Roman"/>
                <w:sz w:val="28"/>
                <w:szCs w:val="28"/>
              </w:rPr>
            </w:pPr>
            <m:oMathPara>
              <m:oMath>
                <m:sSub>
                  <m:sSubPr>
                    <m:ctrlPr>
                      <w:ins w:id="27" w:author="师 珑天" w:date="2023-09-10T13:54:00Z">
                        <w:rPr>
                          <w:rFonts w:ascii="Cambria Math" w:hAnsi="Cambria Math" w:eastAsia="等线" w:cs="Times New Roman"/>
                          <w:i/>
                          <w:sz w:val="28"/>
                          <w:szCs w:val="28"/>
                        </w:rPr>
                      </w:ins>
                    </m:ctrlPr>
                  </m:sSubPr>
                  <m:e>
                    <w:ins w:id="28" w:author="师 珑天" w:date="2023-09-10T13:54:00Z">
                      <m:r>
                        <m:rPr/>
                        <w:rPr>
                          <w:rFonts w:ascii="Cambria Math" w:hAnsi="Cambria Math" w:eastAsia="等线" w:cs="Times New Roman"/>
                          <w:sz w:val="28"/>
                          <w:szCs w:val="28"/>
                        </w:rPr>
                        <m:t>p</m:t>
                      </m:r>
                    </w:ins>
                    <m:ctrlPr>
                      <w:ins w:id="29" w:author="师 珑天" w:date="2023-09-10T13:54:00Z">
                        <w:rPr>
                          <w:rFonts w:ascii="Cambria Math" w:hAnsi="Cambria Math" w:eastAsia="等线" w:cs="Times New Roman"/>
                          <w:i/>
                          <w:sz w:val="28"/>
                          <w:szCs w:val="28"/>
                        </w:rPr>
                      </w:ins>
                    </m:ctrlPr>
                  </m:e>
                  <m:sub>
                    <w:ins w:id="30" w:author="师 珑天" w:date="2023-09-10T13:54:00Z">
                      <m:r>
                        <m:rPr/>
                        <w:rPr>
                          <w:rFonts w:ascii="Cambria Math" w:hAnsi="Cambria Math" w:eastAsia="等线" w:cs="Times New Roman"/>
                          <w:sz w:val="28"/>
                          <w:szCs w:val="28"/>
                        </w:rPr>
                        <m:t>2</m:t>
                      </m:r>
                    </w:ins>
                    <m:ctrlPr>
                      <w:ins w:id="31" w:author="师 珑天" w:date="2023-09-10T13:54:00Z">
                        <w:rPr>
                          <w:rFonts w:ascii="Cambria Math" w:hAnsi="Cambria Math" w:eastAsia="等线" w:cs="Times New Roman"/>
                          <w:i/>
                          <w:sz w:val="28"/>
                          <w:szCs w:val="28"/>
                        </w:rPr>
                      </w:ins>
                    </m:ctrlPr>
                  </m:sub>
                </m:sSub>
                <m:sSub>
                  <m:sSubPr>
                    <m:ctrlPr>
                      <w:del w:id="32" w:author="师 珑天" w:date="2023-09-10T13:54:00Z">
                        <w:rPr>
                          <w:rFonts w:ascii="Cambria Math" w:hAnsi="Cambria Math"/>
                          <w:i/>
                          <w:sz w:val="28"/>
                          <w:szCs w:val="28"/>
                        </w:rPr>
                      </w:del>
                    </m:ctrlPr>
                  </m:sSubPr>
                  <m:e>
                    <w:del w:id="33" w:author="师 珑天" w:date="2023-09-10T13:54:00Z">
                      <m:r>
                        <m:rPr/>
                        <w:rPr>
                          <w:rFonts w:hint="eastAsia" w:ascii="Cambria Math" w:hAnsi="Cambria Math"/>
                          <w:sz w:val="28"/>
                          <w:szCs w:val="28"/>
                        </w:rPr>
                        <m:t>S</m:t>
                      </m:r>
                    </w:del>
                    <m:ctrlPr>
                      <w:del w:id="34" w:author="师 珑天" w:date="2023-09-10T13:54:00Z">
                        <w:rPr>
                          <w:rFonts w:ascii="Cambria Math" w:hAnsi="Cambria Math"/>
                          <w:i/>
                          <w:sz w:val="28"/>
                          <w:szCs w:val="28"/>
                        </w:rPr>
                      </w:del>
                    </m:ctrlPr>
                  </m:e>
                  <m:sub>
                    <w:del w:id="35" w:author="师 珑天" w:date="2023-09-10T13:54:00Z">
                      <m:r>
                        <m:rPr/>
                        <w:rPr>
                          <w:rFonts w:hint="eastAsia" w:ascii="Cambria Math" w:hAnsi="Cambria Math"/>
                          <w:sz w:val="28"/>
                          <w:szCs w:val="28"/>
                        </w:rPr>
                        <m:t>i</m:t>
                      </m:r>
                    </w:del>
                    <m:ctrlPr>
                      <w:del w:id="36" w:author="师 珑天" w:date="2023-09-10T13:54:00Z">
                        <w:rPr>
                          <w:rFonts w:ascii="Cambria Math" w:hAnsi="Cambria Math"/>
                          <w:i/>
                          <w:sz w:val="28"/>
                          <w:szCs w:val="28"/>
                        </w:rPr>
                      </w:del>
                    </m:ctrlPr>
                  </m:sub>
                </m:sSub>
              </m:oMath>
            </m:oMathPara>
          </w:p>
        </w:tc>
        <w:tc>
          <w:tcPr>
            <w:tcW w:w="6741" w:type="dxa"/>
            <w:vAlign w:val="center"/>
          </w:tcPr>
          <w:p>
            <w:pPr>
              <w:spacing w:line="360" w:lineRule="auto"/>
              <w:jc w:val="center"/>
              <w:rPr>
                <w:rFonts w:ascii="宋体" w:hAnsi="宋体" w:eastAsia="宋体"/>
                <w:sz w:val="28"/>
                <w:szCs w:val="28"/>
              </w:rPr>
            </w:pPr>
            <w:ins w:id="37" w:author="师 珑天" w:date="2023-09-10T13:54:00Z">
              <w:r>
                <w:rPr>
                  <w:rFonts w:hint="eastAsia" w:ascii="宋体" w:hAnsi="宋体" w:eastAsia="宋体"/>
                  <w:sz w:val="28"/>
                  <w:szCs w:val="28"/>
                </w:rPr>
                <w:t>顾客购买</w:t>
              </w:r>
            </w:ins>
            <w:del w:id="38" w:author="师 珑天" w:date="2023-09-10T13:54:00Z">
              <w:r>
                <w:rPr>
                  <w:rFonts w:hint="eastAsia" w:ascii="宋体" w:hAnsi="宋体" w:eastAsia="宋体"/>
                  <w:sz w:val="28"/>
                  <w:szCs w:val="28"/>
                </w:rPr>
                <w:delText>非</w:delText>
              </w:r>
            </w:del>
            <w:r>
              <w:rPr>
                <w:rFonts w:hint="eastAsia" w:ascii="宋体" w:hAnsi="宋体" w:eastAsia="宋体"/>
                <w:sz w:val="28"/>
                <w:szCs w:val="28"/>
              </w:rPr>
              <w:t>打折</w:t>
            </w:r>
            <w:ins w:id="39" w:author="师 珑天" w:date="2023-09-10T13:54:00Z">
              <w:r>
                <w:rPr>
                  <w:rFonts w:hint="eastAsia" w:ascii="宋体" w:hAnsi="宋体" w:eastAsia="宋体"/>
                  <w:sz w:val="28"/>
                  <w:szCs w:val="28"/>
                </w:rPr>
                <w:t>产品</w:t>
              </w:r>
            </w:ins>
            <w:r>
              <w:rPr>
                <w:rFonts w:hint="eastAsia" w:ascii="宋体" w:hAnsi="宋体" w:eastAsia="宋体"/>
                <w:sz w:val="28"/>
                <w:szCs w:val="28"/>
              </w:rPr>
              <w:t>的</w:t>
            </w:r>
            <w:ins w:id="40" w:author="师 珑天" w:date="2023-09-10T13:54:00Z">
              <w:r>
                <w:rPr>
                  <w:rFonts w:hint="eastAsia" w:ascii="宋体" w:hAnsi="宋体" w:eastAsia="宋体"/>
                  <w:sz w:val="28"/>
                  <w:szCs w:val="28"/>
                </w:rPr>
                <w:t>概率</w:t>
              </w:r>
            </w:ins>
            <w:del w:id="41" w:author="师 珑天" w:date="2023-09-10T13:54:00Z">
              <w:r>
                <w:rPr>
                  <w:rFonts w:hint="eastAsia" w:ascii="宋体" w:hAnsi="宋体" w:eastAsia="宋体"/>
                  <w:sz w:val="28"/>
                  <w:szCs w:val="28"/>
                </w:rPr>
                <w:delText>销售率</w:delText>
              </w:r>
            </w:del>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r>
                  <m:rPr/>
                  <w:rPr>
                    <w:rFonts w:ascii="Cambria Math" w:hAnsi="Cambria Math" w:eastAsia="等线" w:cs="Times New Roman"/>
                    <w:sz w:val="28"/>
                    <w:szCs w:val="28"/>
                  </w:rPr>
                  <m:t>B</m:t>
                </m:r>
              </m:oMath>
            </m:oMathPara>
          </w:p>
        </w:tc>
        <w:tc>
          <w:tcPr>
            <w:tcW w:w="6741" w:type="dxa"/>
            <w:vAlign w:val="center"/>
          </w:tcPr>
          <w:p>
            <w:pPr>
              <w:spacing w:line="360" w:lineRule="auto"/>
              <w:jc w:val="center"/>
              <w:rPr>
                <w:rFonts w:ascii="宋体" w:hAnsi="宋体" w:eastAsia="宋体"/>
                <w:sz w:val="28"/>
                <w:szCs w:val="28"/>
              </w:rPr>
            </w:pPr>
            <w:r>
              <w:rPr>
                <w:rFonts w:hint="eastAsia" w:ascii="宋体" w:hAnsi="宋体" w:eastAsia="宋体"/>
                <w:sz w:val="28"/>
                <w:szCs w:val="28"/>
              </w:rPr>
              <w:t>问题2中的日补货量，问题3中</w:t>
            </w:r>
            <w:ins w:id="42" w:author="师 珑天" w:date="2023-09-10T13:54:00Z">
              <w:r>
                <w:rPr>
                  <w:rFonts w:hint="eastAsia" w:ascii="宋体" w:hAnsi="宋体" w:eastAsia="宋体"/>
                  <w:sz w:val="28"/>
                  <w:szCs w:val="28"/>
                </w:rPr>
                <w:t>所选7天内某单品打折销售的总销量与</w:t>
              </w:r>
            </w:ins>
            <w:ins w:id="43" w:author="师 珑天" w:date="2023-09-10T13:54:00Z">
              <w:r>
                <w:rPr>
                  <w:rFonts w:ascii="宋体" w:hAnsi="宋体" w:eastAsia="宋体"/>
                  <w:sz w:val="28"/>
                  <w:szCs w:val="28"/>
                </w:rPr>
                <w:t>7天内该单品所属品类打折销售的销售总量之比</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宋体"/>
                <w:sz w:val="28"/>
                <w:szCs w:val="28"/>
              </w:rPr>
            </w:pPr>
            <m:oMathPara>
              <m:oMath>
                <m:sSub>
                  <m:sSubPr>
                    <m:ctrlPr>
                      <w:ins w:id="44" w:author="师 珑天" w:date="2023-09-10T13:54:00Z">
                        <w:rPr>
                          <w:rFonts w:ascii="Cambria Math" w:hAnsi="Cambria Math" w:eastAsia="宋体"/>
                          <w:i/>
                          <w:sz w:val="28"/>
                          <w:szCs w:val="28"/>
                        </w:rPr>
                      </w:ins>
                    </m:ctrlPr>
                  </m:sSubPr>
                  <m:e>
                    <w:ins w:id="45" w:author="师 珑天" w:date="2023-09-10T13:54:00Z">
                      <m:r>
                        <m:rPr/>
                        <w:rPr>
                          <w:rFonts w:ascii="Cambria Math" w:hAnsi="Cambria Math" w:eastAsia="宋体"/>
                          <w:sz w:val="28"/>
                          <w:szCs w:val="28"/>
                        </w:rPr>
                        <m:t>S</m:t>
                      </m:r>
                    </w:ins>
                    <m:ctrlPr>
                      <w:ins w:id="46" w:author="师 珑天" w:date="2023-09-10T13:54:00Z">
                        <w:rPr>
                          <w:rFonts w:ascii="Cambria Math" w:hAnsi="Cambria Math" w:eastAsia="宋体"/>
                          <w:i/>
                          <w:sz w:val="28"/>
                          <w:szCs w:val="28"/>
                        </w:rPr>
                      </w:ins>
                    </m:ctrlPr>
                  </m:e>
                  <m:sub>
                    <w:ins w:id="47" w:author="师 珑天" w:date="2023-09-10T13:54:00Z">
                      <m:r>
                        <m:rPr/>
                        <w:rPr>
                          <w:rFonts w:hint="eastAsia" w:ascii="Cambria Math" w:hAnsi="Cambria Math" w:eastAsia="宋体"/>
                          <w:sz w:val="28"/>
                          <w:szCs w:val="28"/>
                        </w:rPr>
                        <m:t>总</m:t>
                      </m:r>
                    </w:ins>
                    <m:ctrlPr>
                      <w:ins w:id="48" w:author="师 珑天" w:date="2023-09-10T13:54:00Z">
                        <w:rPr>
                          <w:rFonts w:ascii="Cambria Math" w:hAnsi="Cambria Math" w:eastAsia="宋体"/>
                          <w:i/>
                          <w:sz w:val="28"/>
                          <w:szCs w:val="28"/>
                        </w:rPr>
                      </w:ins>
                    </m:ctrlPr>
                  </m:sub>
                </m:sSub>
              </m:oMath>
            </m:oMathPara>
          </w:p>
        </w:tc>
        <w:tc>
          <w:tcPr>
            <w:tcW w:w="6741" w:type="dxa"/>
            <w:vAlign w:val="center"/>
          </w:tcPr>
          <w:p>
            <w:pPr>
              <w:spacing w:line="360" w:lineRule="auto"/>
              <w:jc w:val="center"/>
              <w:rPr>
                <w:rFonts w:ascii="宋体" w:hAnsi="宋体" w:eastAsia="宋体"/>
                <w:sz w:val="28"/>
                <w:szCs w:val="28"/>
              </w:rPr>
            </w:pPr>
            <w:ins w:id="49" w:author="师 珑天" w:date="2023-09-10T13:54:00Z">
              <w:r>
                <w:rPr>
                  <w:rFonts w:hint="eastAsia" w:ascii="宋体" w:hAnsi="宋体" w:eastAsia="宋体"/>
                  <w:iCs/>
                  <w:sz w:val="28"/>
                  <w:szCs w:val="28"/>
                </w:rPr>
                <w:t>某品类在加成参数下的销售总量</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宋体" w:hAnsi="宋体" w:eastAsiaTheme="minorEastAsia" w:cstheme="minorBidi"/>
                <w:sz w:val="28"/>
                <w:szCs w:val="28"/>
                <w:rPrChange w:id="50" w:author="师 珑天" w:date="2023-09-10T13:54:00Z">
                  <w:rPr>
                    <w:rFonts w:ascii="等线" w:hAnsi="等线" w:eastAsia="等线" w:cs="Times New Roman"/>
                    <w:sz w:val="30"/>
                    <w:szCs w:val="30"/>
                  </w:rPr>
                </w:rPrChange>
              </w:rPr>
            </w:pPr>
            <m:oMathPara>
              <m:oMath>
                <m:sSub>
                  <m:sSubPr>
                    <m:ctrlPr>
                      <w:ins w:id="51" w:author="师 珑天" w:date="2023-09-10T13:54:00Z">
                        <w:rPr>
                          <w:rFonts w:ascii="Cambria Math" w:hAnsi="Cambria Math" w:eastAsia="宋体" w:cs="Times New Roman"/>
                          <w:i/>
                          <w:sz w:val="28"/>
                          <w:szCs w:val="28"/>
                        </w:rPr>
                      </w:ins>
                    </m:ctrlPr>
                  </m:sSubPr>
                  <m:e>
                    <w:ins w:id="52" w:author="师 珑天" w:date="2023-09-10T13:54:00Z">
                      <m:r>
                        <m:rPr/>
                        <w:rPr>
                          <w:rFonts w:ascii="Cambria Math" w:hAnsi="Cambria Math" w:eastAsia="宋体" w:cs="Times New Roman"/>
                          <w:sz w:val="28"/>
                          <w:szCs w:val="28"/>
                        </w:rPr>
                        <m:t>ε</m:t>
                      </m:r>
                    </w:ins>
                    <m:ctrlPr>
                      <w:ins w:id="53" w:author="师 珑天" w:date="2023-09-10T13:54:00Z">
                        <w:rPr>
                          <w:rFonts w:ascii="Cambria Math" w:hAnsi="Cambria Math" w:eastAsia="宋体" w:cs="Times New Roman"/>
                          <w:i/>
                          <w:sz w:val="28"/>
                          <w:szCs w:val="28"/>
                        </w:rPr>
                      </w:ins>
                    </m:ctrlPr>
                  </m:e>
                  <m:sub>
                    <w:ins w:id="54" w:author="师 珑天" w:date="2023-09-10T13:54:00Z">
                      <m:r>
                        <m:rPr/>
                        <w:rPr>
                          <w:rFonts w:ascii="Cambria Math" w:hAnsi="Cambria Math" w:eastAsia="宋体" w:cs="Times New Roman"/>
                          <w:sz w:val="28"/>
                          <w:szCs w:val="28"/>
                        </w:rPr>
                        <m:t>k</m:t>
                      </m:r>
                    </w:ins>
                    <m:ctrlPr>
                      <w:ins w:id="55" w:author="师 珑天" w:date="2023-09-10T13:54:00Z">
                        <w:rPr>
                          <w:rFonts w:ascii="Cambria Math" w:hAnsi="Cambria Math" w:eastAsia="宋体" w:cs="Times New Roman"/>
                          <w:i/>
                          <w:sz w:val="28"/>
                          <w:szCs w:val="28"/>
                        </w:rPr>
                      </w:ins>
                    </m:ctrlPr>
                  </m:sub>
                </m:sSub>
              </m:oMath>
            </m:oMathPara>
          </w:p>
        </w:tc>
        <w:tc>
          <w:tcPr>
            <w:tcW w:w="6741" w:type="dxa"/>
            <w:vAlign w:val="center"/>
          </w:tcPr>
          <w:p>
            <w:pPr>
              <w:spacing w:line="360" w:lineRule="auto"/>
              <w:jc w:val="center"/>
              <w:rPr>
                <w:rFonts w:ascii="宋体" w:hAnsi="宋体" w:eastAsia="宋体"/>
                <w:sz w:val="28"/>
                <w:szCs w:val="28"/>
              </w:rPr>
            </w:pPr>
            <w:ins w:id="56" w:author="师 珑天" w:date="2023-09-10T13:54:00Z">
              <w:r>
                <w:rPr>
                  <w:rFonts w:hint="eastAsia" w:ascii="宋体" w:hAnsi="宋体" w:eastAsia="宋体" w:cs="Times New Roman"/>
                  <w:sz w:val="28"/>
                  <w:szCs w:val="28"/>
                </w:rPr>
                <w:t>问题2中某单品某天的打折销量</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rFonts w:ascii="等线" w:hAnsi="等线"/>
                <w:sz w:val="28"/>
                <w:szCs w:val="28"/>
                <w:rPrChange w:id="57" w:author="师 珑天" w:date="2023-09-10T13:54:00Z">
                  <w:rPr>
                    <w:sz w:val="30"/>
                    <w:szCs w:val="30"/>
                  </w:rPr>
                </w:rPrChange>
              </w:rPr>
            </w:pPr>
            <m:oMathPara>
              <m:oMath>
                <m:sSub>
                  <m:sSubPr>
                    <m:ctrlPr>
                      <w:ins w:id="58" w:author="师 珑天" w:date="2023-09-10T13:54:00Z">
                        <w:rPr>
                          <w:rFonts w:ascii="Cambria Math" w:hAnsi="Cambria Math" w:eastAsia="宋体" w:cs="Times New Roman"/>
                          <w:i/>
                          <w:sz w:val="28"/>
                          <w:szCs w:val="28"/>
                        </w:rPr>
                      </w:ins>
                    </m:ctrlPr>
                  </m:sSubPr>
                  <m:e>
                    <w:ins w:id="59" w:author="师 珑天" w:date="2023-09-10T13:54:00Z">
                      <m:r>
                        <m:rPr/>
                        <w:rPr>
                          <w:rFonts w:ascii="Cambria Math" w:hAnsi="Cambria Math" w:eastAsia="宋体" w:cs="Times New Roman"/>
                          <w:sz w:val="28"/>
                          <w:szCs w:val="28"/>
                        </w:rPr>
                        <m:t>θ</m:t>
                      </m:r>
                    </w:ins>
                    <m:ctrlPr>
                      <w:ins w:id="60" w:author="师 珑天" w:date="2023-09-10T13:54:00Z">
                        <w:rPr>
                          <w:rFonts w:ascii="Cambria Math" w:hAnsi="Cambria Math" w:eastAsia="宋体" w:cs="Times New Roman"/>
                          <w:i/>
                          <w:sz w:val="28"/>
                          <w:szCs w:val="28"/>
                        </w:rPr>
                      </w:ins>
                    </m:ctrlPr>
                  </m:e>
                  <m:sub>
                    <w:ins w:id="61" w:author="师 珑天" w:date="2023-09-10T13:54:00Z">
                      <m:r>
                        <m:rPr/>
                        <w:rPr>
                          <w:rFonts w:ascii="Cambria Math" w:hAnsi="Cambria Math" w:eastAsia="宋体" w:cs="Times New Roman"/>
                          <w:sz w:val="28"/>
                          <w:szCs w:val="28"/>
                        </w:rPr>
                        <m:t>k</m:t>
                      </m:r>
                    </w:ins>
                    <m:ctrlPr>
                      <w:ins w:id="62" w:author="师 珑天" w:date="2023-09-10T13:54:00Z">
                        <w:rPr>
                          <w:rFonts w:ascii="Cambria Math" w:hAnsi="Cambria Math" w:eastAsia="宋体" w:cs="Times New Roman"/>
                          <w:i/>
                          <w:sz w:val="28"/>
                          <w:szCs w:val="28"/>
                        </w:rPr>
                      </w:ins>
                    </m:ctrlPr>
                  </m:sub>
                </m:sSub>
              </m:oMath>
            </m:oMathPara>
          </w:p>
        </w:tc>
        <w:tc>
          <w:tcPr>
            <w:tcW w:w="6741" w:type="dxa"/>
            <w:vAlign w:val="center"/>
          </w:tcPr>
          <w:p>
            <w:pPr>
              <w:spacing w:line="360" w:lineRule="auto"/>
              <w:jc w:val="center"/>
              <w:rPr>
                <w:rFonts w:ascii="宋体" w:hAnsi="宋体" w:eastAsia="宋体"/>
                <w:sz w:val="28"/>
                <w:szCs w:val="28"/>
              </w:rPr>
            </w:pPr>
            <w:ins w:id="63" w:author="师 珑天" w:date="2023-09-10T13:54:00Z">
              <w:r>
                <w:rPr>
                  <w:rFonts w:hint="eastAsia" w:ascii="宋体" w:hAnsi="宋体" w:eastAsia="宋体" w:cs="Times New Roman"/>
                  <w:sz w:val="28"/>
                  <w:szCs w:val="28"/>
                </w:rPr>
                <w:t>问题2中某</w:t>
              </w:r>
            </w:ins>
            <w:ins w:id="64" w:author="师 珑天" w:date="2023-09-10T13:54:00Z">
              <w:r>
                <w:rPr>
                  <w:rFonts w:ascii="宋体" w:hAnsi="宋体" w:eastAsia="宋体" w:cs="Times New Roman"/>
                  <w:sz w:val="28"/>
                  <w:szCs w:val="28"/>
                </w:rPr>
                <w:t>单品</w:t>
              </w:r>
            </w:ins>
            <w:ins w:id="65" w:author="师 珑天" w:date="2023-09-10T13:54:00Z">
              <w:r>
                <w:rPr>
                  <w:rFonts w:hint="eastAsia" w:ascii="宋体" w:hAnsi="宋体" w:eastAsia="宋体" w:cs="Times New Roman"/>
                  <w:sz w:val="28"/>
                  <w:szCs w:val="28"/>
                </w:rPr>
                <w:t>某天的非打折</w:t>
              </w:r>
            </w:ins>
            <w:ins w:id="66" w:author="师 珑天" w:date="2023-09-10T13:54:00Z">
              <w:r>
                <w:rPr>
                  <w:rFonts w:ascii="宋体" w:hAnsi="宋体" w:eastAsia="宋体" w:cs="Times New Roman"/>
                  <w:sz w:val="28"/>
                  <w:szCs w:val="28"/>
                </w:rPr>
                <w:t>销量</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555" w:type="dxa"/>
            <w:vAlign w:val="center"/>
          </w:tcPr>
          <w:p>
            <w:pPr>
              <w:spacing w:line="360" w:lineRule="auto"/>
              <w:jc w:val="center"/>
              <w:rPr>
                <w:sz w:val="28"/>
                <w:szCs w:val="28"/>
              </w:rPr>
            </w:pPr>
            <m:oMathPara>
              <m:oMath>
                <w:ins w:id="67" w:author="师 珑天" w:date="2023-09-10T13:54:00Z">
                  <m:r>
                    <m:rPr>
                      <m:sty m:val="p"/>
                    </m:rPr>
                    <w:rPr>
                      <w:rFonts w:ascii="Cambria Math" w:hAnsi="Cambria Math" w:eastAsia="宋体"/>
                      <w:sz w:val="28"/>
                      <w:szCs w:val="28"/>
                    </w:rPr>
                    <m:t>q</m:t>
                  </m:r>
                </w:ins>
              </m:oMath>
            </m:oMathPara>
          </w:p>
        </w:tc>
        <w:tc>
          <w:tcPr>
            <w:tcW w:w="6741" w:type="dxa"/>
            <w:vAlign w:val="center"/>
          </w:tcPr>
          <w:p>
            <w:pPr>
              <w:spacing w:line="360" w:lineRule="auto"/>
              <w:jc w:val="center"/>
              <w:rPr>
                <w:rFonts w:ascii="宋体" w:hAnsi="宋体" w:eastAsia="宋体"/>
                <w:sz w:val="28"/>
                <w:szCs w:val="28"/>
              </w:rPr>
            </w:pPr>
            <w:ins w:id="68" w:author="师 珑天" w:date="2023-09-10T13:54:00Z">
              <w:r>
                <w:rPr>
                  <w:rFonts w:hint="eastAsia" w:ascii="宋体" w:hAnsi="宋体" w:eastAsia="宋体"/>
                  <w:sz w:val="28"/>
                  <w:szCs w:val="28"/>
                </w:rPr>
                <w:t>某单品7</w:t>
              </w:r>
            </w:ins>
            <w:ins w:id="69" w:author="师 珑天" w:date="2023-09-10T13:54:00Z">
              <w:r>
                <w:rPr>
                  <w:rFonts w:ascii="宋体" w:hAnsi="宋体" w:eastAsia="宋体"/>
                  <w:sz w:val="28"/>
                  <w:szCs w:val="28"/>
                </w:rPr>
                <w:t>天的未打折销售总量</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ins w:id="70" w:author="师 珑天" w:date="2023-09-10T13:54:00Z"/>
        </w:trPr>
        <w:tc>
          <w:tcPr>
            <w:tcW w:w="1555" w:type="dxa"/>
            <w:vAlign w:val="center"/>
          </w:tcPr>
          <w:p>
            <w:pPr>
              <w:spacing w:line="360" w:lineRule="auto"/>
              <w:jc w:val="center"/>
              <w:rPr>
                <w:ins w:id="71" w:author="师 珑天" w:date="2023-09-10T13:54:00Z"/>
                <w:sz w:val="28"/>
                <w:szCs w:val="28"/>
              </w:rPr>
            </w:pPr>
            <m:oMathPara>
              <m:oMath>
                <w:ins w:id="72" w:author="师 珑天" w:date="2023-09-10T13:54:00Z">
                  <m:r>
                    <m:rPr>
                      <m:sty m:val="p"/>
                    </m:rPr>
                    <w:rPr>
                      <w:rFonts w:ascii="Cambria Math" w:hAnsi="Cambria Math" w:eastAsia="宋体"/>
                      <w:sz w:val="28"/>
                      <w:szCs w:val="28"/>
                    </w:rPr>
                    <m:t>l</m:t>
                  </m:r>
                </w:ins>
              </m:oMath>
            </m:oMathPara>
          </w:p>
        </w:tc>
        <w:tc>
          <w:tcPr>
            <w:tcW w:w="6741" w:type="dxa"/>
            <w:vAlign w:val="center"/>
          </w:tcPr>
          <w:p>
            <w:pPr>
              <w:spacing w:line="360" w:lineRule="auto"/>
              <w:jc w:val="center"/>
              <w:rPr>
                <w:ins w:id="73" w:author="师 珑天" w:date="2023-09-10T13:54:00Z"/>
                <w:rFonts w:ascii="宋体" w:hAnsi="宋体" w:eastAsia="宋体"/>
                <w:sz w:val="28"/>
                <w:szCs w:val="28"/>
              </w:rPr>
            </w:pPr>
            <w:ins w:id="74" w:author="师 珑天" w:date="2023-09-10T13:54:00Z">
              <w:r>
                <w:rPr>
                  <w:rFonts w:hint="eastAsia" w:ascii="宋体" w:hAnsi="宋体" w:eastAsia="宋体"/>
                  <w:sz w:val="28"/>
                  <w:szCs w:val="28"/>
                </w:rPr>
                <w:t>某单品7</w:t>
              </w:r>
            </w:ins>
            <w:ins w:id="75" w:author="师 珑天" w:date="2023-09-10T13:54:00Z">
              <w:r>
                <w:rPr>
                  <w:rFonts w:ascii="宋体" w:hAnsi="宋体" w:eastAsia="宋体"/>
                  <w:sz w:val="28"/>
                  <w:szCs w:val="28"/>
                </w:rPr>
                <w:t>天的总销售量</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ins w:id="76" w:author="师 珑天" w:date="2023-09-10T13:54:00Z"/>
        </w:trPr>
        <w:tc>
          <w:tcPr>
            <w:tcW w:w="1555" w:type="dxa"/>
            <w:vAlign w:val="center"/>
          </w:tcPr>
          <w:p>
            <w:pPr>
              <w:spacing w:line="360" w:lineRule="auto"/>
              <w:jc w:val="center"/>
              <w:rPr>
                <w:ins w:id="77" w:author="师 珑天" w:date="2023-09-10T13:54:00Z"/>
                <w:rFonts w:ascii="等线" w:hAnsi="等线" w:eastAsia="等线" w:cs="Times New Roman"/>
                <w:sz w:val="28"/>
                <w:szCs w:val="28"/>
              </w:rPr>
            </w:pPr>
            <m:oMathPara>
              <m:oMath>
                <m:sSub>
                  <m:sSubPr>
                    <m:ctrlPr>
                      <w:ins w:id="78" w:author="师 珑天" w:date="2023-09-10T13:54:00Z">
                        <w:rPr>
                          <w:rFonts w:ascii="Cambria Math" w:hAnsi="Cambria Math" w:eastAsia="宋体"/>
                          <w:i/>
                          <w:sz w:val="28"/>
                          <w:szCs w:val="28"/>
                        </w:rPr>
                      </w:ins>
                    </m:ctrlPr>
                  </m:sSubPr>
                  <m:e>
                    <w:ins w:id="79" w:author="师 珑天" w:date="2023-09-10T13:54:00Z">
                      <m:r>
                        <m:rPr/>
                        <w:rPr>
                          <w:rFonts w:hint="eastAsia" w:ascii="Cambria Math" w:hAnsi="Cambria Math" w:eastAsia="宋体"/>
                          <w:sz w:val="28"/>
                          <w:szCs w:val="28"/>
                        </w:rPr>
                        <m:t>P</m:t>
                      </m:r>
                    </w:ins>
                    <m:ctrlPr>
                      <w:ins w:id="80" w:author="师 珑天" w:date="2023-09-10T13:54:00Z">
                        <w:rPr>
                          <w:rFonts w:ascii="Cambria Math" w:hAnsi="Cambria Math" w:eastAsia="宋体"/>
                          <w:i/>
                          <w:sz w:val="28"/>
                          <w:szCs w:val="28"/>
                        </w:rPr>
                      </w:ins>
                    </m:ctrlPr>
                  </m:e>
                  <m:sub>
                    <w:ins w:id="81" w:author="师 珑天" w:date="2023-09-10T13:54:00Z">
                      <m:r>
                        <m:rPr/>
                        <w:rPr>
                          <w:rFonts w:ascii="Cambria Math" w:hAnsi="Cambria Math" w:eastAsia="宋体"/>
                          <w:sz w:val="28"/>
                          <w:szCs w:val="28"/>
                        </w:rPr>
                        <m:t>1</m:t>
                      </m:r>
                    </w:ins>
                    <m:ctrlPr>
                      <w:ins w:id="82" w:author="师 珑天" w:date="2023-09-10T13:54:00Z">
                        <w:rPr>
                          <w:rFonts w:ascii="Cambria Math" w:hAnsi="Cambria Math" w:eastAsia="宋体"/>
                          <w:i/>
                          <w:sz w:val="28"/>
                          <w:szCs w:val="28"/>
                        </w:rPr>
                      </w:ins>
                    </m:ctrlPr>
                  </m:sub>
                </m:sSub>
              </m:oMath>
            </m:oMathPara>
          </w:p>
        </w:tc>
        <w:tc>
          <w:tcPr>
            <w:tcW w:w="6741" w:type="dxa"/>
            <w:vAlign w:val="center"/>
          </w:tcPr>
          <w:p>
            <w:pPr>
              <w:spacing w:line="360" w:lineRule="auto"/>
              <w:jc w:val="center"/>
              <w:rPr>
                <w:ins w:id="83" w:author="师 珑天" w:date="2023-09-10T13:54:00Z"/>
                <w:rFonts w:ascii="宋体" w:hAnsi="宋体" w:eastAsia="宋体"/>
                <w:sz w:val="28"/>
                <w:szCs w:val="28"/>
              </w:rPr>
            </w:pPr>
            <w:ins w:id="84" w:author="师 珑天" w:date="2023-09-10T13:54:00Z">
              <w:r>
                <w:rPr>
                  <w:rFonts w:hint="eastAsia" w:ascii="宋体" w:hAnsi="宋体" w:eastAsia="宋体"/>
                  <w:sz w:val="28"/>
                  <w:szCs w:val="28"/>
                </w:rPr>
                <w:t>某单品7</w:t>
              </w:r>
            </w:ins>
            <w:ins w:id="85" w:author="师 珑天" w:date="2023-09-10T13:54:00Z">
              <w:r>
                <w:rPr>
                  <w:rFonts w:ascii="宋体" w:hAnsi="宋体" w:eastAsia="宋体"/>
                  <w:sz w:val="28"/>
                  <w:szCs w:val="28"/>
                </w:rPr>
                <w:t>天的未打折销售总量</w:t>
              </w:r>
            </w:ins>
            <w:ins w:id="86" w:author="师 珑天" w:date="2023-09-10T13:54:00Z">
              <w:r>
                <w:rPr>
                  <w:rFonts w:hint="eastAsia" w:ascii="宋体" w:hAnsi="宋体" w:eastAsia="宋体"/>
                  <w:sz w:val="28"/>
                  <w:szCs w:val="28"/>
                </w:rPr>
                <w:t>与</w:t>
              </w:r>
            </w:ins>
            <w:ins w:id="87" w:author="师 珑天" w:date="2023-09-10T13:54:00Z">
              <w:r>
                <w:rPr>
                  <w:rFonts w:ascii="宋体" w:hAnsi="宋体" w:eastAsia="宋体"/>
                  <w:sz w:val="28"/>
                  <w:szCs w:val="28"/>
                </w:rPr>
                <w:t>总销售量</w:t>
              </w:r>
            </w:ins>
            <m:oMath>
              <w:ins w:id="88" w:author="师 珑天" w:date="2023-09-10T13:54:00Z">
                <m:r>
                  <m:rPr>
                    <m:sty m:val="p"/>
                  </m:rPr>
                  <w:rPr>
                    <w:rFonts w:hint="eastAsia" w:ascii="Cambria Math" w:hAnsi="Cambria Math" w:eastAsia="宋体"/>
                    <w:sz w:val="28"/>
                    <w:szCs w:val="28"/>
                  </w:rPr>
                  <m:t>之比，</m:t>
                </m:r>
              </w:ins>
            </m:oMath>
            <w:ins w:id="89" w:author="师 珑天" w:date="2023-09-10T13:54:00Z">
              <w:r>
                <w:rPr>
                  <w:rFonts w:hint="eastAsia" w:ascii="宋体" w:hAnsi="宋体" w:eastAsia="宋体"/>
                  <w:sz w:val="28"/>
                  <w:szCs w:val="28"/>
                </w:rPr>
                <w:t>即q与l之比</w:t>
              </w:r>
            </w:ins>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ins w:id="90" w:author="师 珑天" w:date="2023-09-10T13:54:00Z"/>
        </w:trPr>
        <w:tc>
          <w:tcPr>
            <w:tcW w:w="1555" w:type="dxa"/>
            <w:vAlign w:val="center"/>
          </w:tcPr>
          <w:p>
            <w:pPr>
              <w:spacing w:line="360" w:lineRule="auto"/>
              <w:jc w:val="center"/>
              <w:rPr>
                <w:ins w:id="91" w:author="师 珑天" w:date="2023-09-10T13:54:00Z"/>
                <w:rFonts w:ascii="等线" w:hAnsi="等线" w:eastAsia="等线" w:cs="Times New Roman"/>
                <w:sz w:val="28"/>
                <w:szCs w:val="28"/>
              </w:rPr>
            </w:pPr>
            <m:oMathPara>
              <m:oMath>
                <m:sSub>
                  <m:sSubPr>
                    <m:ctrlPr>
                      <w:ins w:id="92" w:author="师 珑天" w:date="2023-09-10T13:54:00Z">
                        <w:rPr>
                          <w:rFonts w:ascii="Cambria Math" w:hAnsi="Cambria Math" w:eastAsia="等线" w:cs="Times New Roman"/>
                          <w:i/>
                          <w:sz w:val="28"/>
                          <w:szCs w:val="28"/>
                        </w:rPr>
                      </w:ins>
                    </m:ctrlPr>
                  </m:sSubPr>
                  <m:e>
                    <w:ins w:id="93" w:author="师 珑天" w:date="2023-09-10T13:54:00Z">
                      <m:r>
                        <m:rPr/>
                        <w:rPr>
                          <w:rFonts w:hint="eastAsia" w:ascii="Cambria Math" w:hAnsi="Cambria Math" w:eastAsia="等线" w:cs="Times New Roman"/>
                          <w:sz w:val="28"/>
                          <w:szCs w:val="28"/>
                        </w:rPr>
                        <m:t>P</m:t>
                      </m:r>
                    </w:ins>
                    <m:ctrlPr>
                      <w:ins w:id="94" w:author="师 珑天" w:date="2023-09-10T13:54:00Z">
                        <w:rPr>
                          <w:rFonts w:ascii="Cambria Math" w:hAnsi="Cambria Math" w:eastAsia="等线" w:cs="Times New Roman"/>
                          <w:i/>
                          <w:sz w:val="28"/>
                          <w:szCs w:val="28"/>
                        </w:rPr>
                      </w:ins>
                    </m:ctrlPr>
                  </m:e>
                  <m:sub>
                    <w:ins w:id="95" w:author="师 珑天" w:date="2023-09-10T13:54:00Z">
                      <m:r>
                        <m:rPr/>
                        <w:rPr>
                          <w:rFonts w:ascii="Cambria Math" w:hAnsi="Cambria Math" w:eastAsia="等线" w:cs="Times New Roman"/>
                          <w:sz w:val="28"/>
                          <w:szCs w:val="28"/>
                        </w:rPr>
                        <m:t>2</m:t>
                      </m:r>
                    </w:ins>
                    <m:ctrlPr>
                      <w:ins w:id="96" w:author="师 珑天" w:date="2023-09-10T13:54:00Z">
                        <w:rPr>
                          <w:rFonts w:ascii="Cambria Math" w:hAnsi="Cambria Math" w:eastAsia="等线" w:cs="Times New Roman"/>
                          <w:i/>
                          <w:sz w:val="28"/>
                          <w:szCs w:val="28"/>
                        </w:rPr>
                      </w:ins>
                    </m:ctrlPr>
                  </m:sub>
                </m:sSub>
              </m:oMath>
            </m:oMathPara>
          </w:p>
        </w:tc>
        <w:tc>
          <w:tcPr>
            <w:tcW w:w="6741" w:type="dxa"/>
            <w:vAlign w:val="center"/>
          </w:tcPr>
          <w:p>
            <w:pPr>
              <w:spacing w:line="360" w:lineRule="auto"/>
              <w:jc w:val="center"/>
              <w:rPr>
                <w:ins w:id="97" w:author="师 珑天" w:date="2023-09-10T13:54:00Z"/>
                <w:rFonts w:ascii="宋体" w:hAnsi="宋体" w:eastAsia="宋体"/>
                <w:sz w:val="28"/>
                <w:szCs w:val="28"/>
              </w:rPr>
            </w:pPr>
            <w:ins w:id="98" w:author="师 珑天" w:date="2023-09-10T13:54:00Z">
              <w:r>
                <w:rPr>
                  <w:rFonts w:hint="eastAsia" w:ascii="宋体" w:hAnsi="宋体" w:eastAsia="宋体"/>
                  <w:sz w:val="28"/>
                  <w:szCs w:val="28"/>
                </w:rPr>
                <w:t>某单品7</w:t>
              </w:r>
            </w:ins>
            <w:ins w:id="99" w:author="师 珑天" w:date="2023-09-10T13:54:00Z">
              <w:r>
                <w:rPr>
                  <w:rFonts w:ascii="宋体" w:hAnsi="宋体" w:eastAsia="宋体"/>
                  <w:sz w:val="28"/>
                  <w:szCs w:val="28"/>
                </w:rPr>
                <w:t>天的打折销售总量</w:t>
              </w:r>
            </w:ins>
            <w:ins w:id="100" w:author="师 珑天" w:date="2023-09-10T13:54:00Z">
              <w:r>
                <w:rPr>
                  <w:rFonts w:hint="eastAsia" w:ascii="宋体" w:hAnsi="宋体" w:eastAsia="宋体"/>
                  <w:sz w:val="28"/>
                  <w:szCs w:val="28"/>
                </w:rPr>
                <w:t>与</w:t>
              </w:r>
            </w:ins>
            <w:ins w:id="101" w:author="师 珑天" w:date="2023-09-10T13:54:00Z">
              <w:r>
                <w:rPr>
                  <w:rFonts w:ascii="宋体" w:hAnsi="宋体" w:eastAsia="宋体"/>
                  <w:sz w:val="28"/>
                  <w:szCs w:val="28"/>
                </w:rPr>
                <w:t>总销售量</w:t>
              </w:r>
            </w:ins>
            <m:oMath>
              <w:ins w:id="102" w:author="师 珑天" w:date="2023-09-10T13:54:00Z">
                <m:r>
                  <m:rPr>
                    <m:sty m:val="p"/>
                  </m:rPr>
                  <w:rPr>
                    <w:rFonts w:hint="eastAsia" w:ascii="Cambria Math" w:hAnsi="Cambria Math" w:eastAsia="宋体"/>
                    <w:sz w:val="28"/>
                    <w:szCs w:val="28"/>
                  </w:rPr>
                  <m:t>之比</m:t>
                </m:r>
              </w:ins>
            </m:oMath>
            <w:ins w:id="103" w:author="师 珑天" w:date="2023-09-10T13:54:00Z">
              <w:r>
                <w:rPr>
                  <w:rFonts w:hint="eastAsia" w:ascii="宋体" w:hAnsi="宋体" w:eastAsia="宋体"/>
                  <w:sz w:val="28"/>
                  <w:szCs w:val="28"/>
                </w:rPr>
                <w:t>，数值上等于</w:t>
              </w:r>
            </w:ins>
            <m:oMath>
              <w:ins w:id="104" w:author="师 珑天" w:date="2023-09-10T13:54:00Z">
                <m:r>
                  <m:rPr/>
                  <w:rPr>
                    <w:rFonts w:ascii="Cambria Math" w:hAnsi="Cambria Math" w:eastAsia="宋体"/>
                    <w:sz w:val="28"/>
                    <w:szCs w:val="28"/>
                  </w:rPr>
                  <m:t>1−</m:t>
                </m:r>
              </w:ins>
              <m:sSub>
                <m:sSubPr>
                  <m:ctrlPr>
                    <w:ins w:id="105" w:author="师 珑天" w:date="2023-09-10T13:54:00Z">
                      <w:rPr>
                        <w:rFonts w:ascii="Cambria Math" w:hAnsi="Cambria Math" w:eastAsia="宋体"/>
                        <w:i/>
                        <w:sz w:val="28"/>
                        <w:szCs w:val="28"/>
                      </w:rPr>
                    </w:ins>
                  </m:ctrlPr>
                </m:sSubPr>
                <m:e>
                  <w:ins w:id="106" w:author="师 珑天" w:date="2023-09-10T13:54:00Z">
                    <m:r>
                      <m:rPr/>
                      <w:rPr>
                        <w:rFonts w:hint="eastAsia" w:ascii="Cambria Math" w:hAnsi="Cambria Math" w:eastAsia="宋体"/>
                        <w:sz w:val="28"/>
                        <w:szCs w:val="28"/>
                      </w:rPr>
                      <m:t>P</m:t>
                    </m:r>
                  </w:ins>
                  <m:ctrlPr>
                    <w:ins w:id="107" w:author="师 珑天" w:date="2023-09-10T13:54:00Z">
                      <w:rPr>
                        <w:rFonts w:ascii="Cambria Math" w:hAnsi="Cambria Math" w:eastAsia="宋体"/>
                        <w:i/>
                        <w:sz w:val="28"/>
                        <w:szCs w:val="28"/>
                      </w:rPr>
                    </w:ins>
                  </m:ctrlPr>
                </m:e>
                <m:sub>
                  <w:ins w:id="108" w:author="师 珑天" w:date="2023-09-10T13:54:00Z">
                    <m:r>
                      <m:rPr/>
                      <w:rPr>
                        <w:rFonts w:ascii="Cambria Math" w:hAnsi="Cambria Math" w:eastAsia="宋体"/>
                        <w:sz w:val="28"/>
                        <w:szCs w:val="28"/>
                      </w:rPr>
                      <m:t>1</m:t>
                    </m:r>
                  </w:ins>
                  <m:ctrlPr>
                    <w:ins w:id="109" w:author="师 珑天" w:date="2023-09-10T13:54:00Z">
                      <w:rPr>
                        <w:rFonts w:ascii="Cambria Math" w:hAnsi="Cambria Math" w:eastAsia="宋体"/>
                        <w:i/>
                        <w:sz w:val="28"/>
                        <w:szCs w:val="28"/>
                      </w:rPr>
                    </w:ins>
                  </m:ctrlPr>
                </m:sub>
              </m:sSub>
            </m:oMath>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51" w:hRule="atLeast"/>
          <w:jc w:val="center"/>
          <w:ins w:id="110" w:author="师 珑天" w:date="2023-09-10T13:54:00Z"/>
        </w:trPr>
        <w:tc>
          <w:tcPr>
            <w:tcW w:w="1555" w:type="dxa"/>
            <w:vAlign w:val="center"/>
          </w:tcPr>
          <w:p>
            <w:pPr>
              <w:spacing w:line="360" w:lineRule="auto"/>
              <w:jc w:val="center"/>
              <w:rPr>
                <w:ins w:id="111" w:author="师 珑天" w:date="2023-09-10T13:54:00Z"/>
                <w:rFonts w:ascii="等线" w:hAnsi="等线" w:eastAsia="等线" w:cs="Times New Roman"/>
                <w:sz w:val="28"/>
                <w:szCs w:val="28"/>
              </w:rPr>
            </w:pPr>
            <m:oMathPara>
              <m:oMath>
                <w:ins w:id="112" w:author="师 珑天" w:date="2023-09-10T13:54:00Z">
                  <m:r>
                    <m:rPr/>
                    <w:rPr>
                      <w:rFonts w:ascii="Cambria Math" w:hAnsi="Cambria Math" w:eastAsia="宋体"/>
                      <w:sz w:val="28"/>
                      <w:szCs w:val="28"/>
                    </w:rPr>
                    <m:t>m</m:t>
                  </m:r>
                </w:ins>
              </m:oMath>
            </m:oMathPara>
          </w:p>
        </w:tc>
        <w:tc>
          <w:tcPr>
            <w:tcW w:w="6741" w:type="dxa"/>
            <w:vAlign w:val="center"/>
          </w:tcPr>
          <w:p>
            <w:pPr>
              <w:spacing w:line="360" w:lineRule="auto"/>
              <w:jc w:val="center"/>
              <w:rPr>
                <w:ins w:id="113" w:author="师 珑天" w:date="2023-09-10T13:54:00Z"/>
                <w:rFonts w:ascii="宋体" w:hAnsi="宋体" w:eastAsia="宋体"/>
                <w:sz w:val="28"/>
                <w:szCs w:val="28"/>
              </w:rPr>
            </w:pPr>
            <w:ins w:id="114" w:author="师 珑天" w:date="2023-09-10T13:54:00Z">
              <w:r>
                <w:rPr>
                  <w:rFonts w:hint="eastAsia" w:ascii="宋体" w:hAnsi="宋体" w:eastAsia="宋体"/>
                  <w:sz w:val="28"/>
                  <w:szCs w:val="28"/>
                </w:rPr>
                <w:t>问题3中7</w:t>
              </w:r>
            </w:ins>
            <w:ins w:id="115" w:author="师 珑天" w:date="2023-09-10T13:54:00Z">
              <w:r>
                <w:rPr>
                  <w:rFonts w:ascii="宋体" w:hAnsi="宋体" w:eastAsia="宋体"/>
                  <w:sz w:val="28"/>
                  <w:szCs w:val="28"/>
                </w:rPr>
                <w:t>天内</w:t>
              </w:r>
            </w:ins>
            <w:ins w:id="116" w:author="师 珑天" w:date="2023-09-10T13:54:00Z">
              <w:r>
                <w:rPr>
                  <w:rFonts w:hint="eastAsia" w:ascii="宋体" w:hAnsi="宋体" w:eastAsia="宋体"/>
                  <w:sz w:val="28"/>
                  <w:szCs w:val="28"/>
                </w:rPr>
                <w:t>某单品打折出售的总销量</w:t>
              </w:r>
            </w:ins>
          </w:p>
        </w:tc>
      </w:tr>
    </w:tbl>
    <w:p>
      <w:pPr>
        <w:spacing w:line="360" w:lineRule="auto"/>
        <w:rPr>
          <w:rFonts w:ascii="宋体" w:hAnsi="宋体" w:eastAsia="宋体"/>
          <w:sz w:val="24"/>
          <w:szCs w:val="24"/>
        </w:rPr>
      </w:pPr>
      <w:r>
        <w:rPr>
          <w:rFonts w:hint="eastAsia" w:ascii="宋体" w:hAnsi="宋体" w:eastAsia="宋体"/>
          <w:sz w:val="24"/>
          <w:szCs w:val="24"/>
        </w:rPr>
        <w:t>注：在具体讨论某天某品类某单品是，i、j和k可能会被省略，但三者的前后顺序保持不变，具体情况文中会说明清楚。</w:t>
      </w:r>
    </w:p>
    <w:p>
      <w:pPr>
        <w:spacing w:line="360" w:lineRule="auto"/>
        <w:rPr>
          <w:ins w:id="117" w:author="师 珑天" w:date="2023-09-10T13:54:00Z"/>
          <w:rFonts w:ascii="宋体" w:hAnsi="宋体" w:eastAsia="宋体"/>
          <w:sz w:val="24"/>
          <w:szCs w:val="24"/>
        </w:rPr>
      </w:pPr>
    </w:p>
    <w:p>
      <w:pPr>
        <w:spacing w:line="360" w:lineRule="auto"/>
        <w:jc w:val="center"/>
        <w:rPr>
          <w:rFonts w:ascii="楷体" w:hAnsi="楷体" w:eastAsia="楷体"/>
          <w:b/>
          <w:bCs/>
          <w:sz w:val="30"/>
          <w:szCs w:val="30"/>
        </w:rPr>
      </w:pPr>
      <w:r>
        <w:rPr>
          <w:rFonts w:hint="eastAsia" w:ascii="楷体" w:hAnsi="楷体" w:eastAsia="楷体"/>
          <w:b/>
          <w:bCs/>
          <w:sz w:val="30"/>
          <w:szCs w:val="30"/>
        </w:rPr>
        <w:t>三、模型分析与建立</w:t>
      </w:r>
    </w:p>
    <w:p>
      <w:pPr>
        <w:spacing w:line="360" w:lineRule="auto"/>
        <w:rPr>
          <w:rFonts w:ascii="宋体" w:hAnsi="宋体" w:eastAsia="宋体"/>
          <w:b/>
          <w:bCs/>
          <w:sz w:val="28"/>
          <w:szCs w:val="28"/>
        </w:rPr>
      </w:pPr>
      <w:r>
        <w:rPr>
          <w:rFonts w:ascii="宋体" w:hAnsi="宋体" w:eastAsia="宋体"/>
          <w:b/>
          <w:bCs/>
          <w:sz w:val="28"/>
          <w:szCs w:val="28"/>
        </w:rPr>
        <w:t>3.1</w:t>
      </w:r>
      <w:r>
        <w:rPr>
          <w:rFonts w:hint="eastAsia" w:ascii="宋体" w:hAnsi="宋体" w:eastAsia="宋体"/>
          <w:b/>
          <w:bCs/>
          <w:sz w:val="28"/>
          <w:szCs w:val="28"/>
        </w:rPr>
        <w:t>问题1的模型</w:t>
      </w:r>
    </w:p>
    <w:p>
      <w:pPr>
        <w:spacing w:line="360" w:lineRule="auto"/>
        <w:ind w:firstLine="498"/>
        <w:rPr>
          <w:rFonts w:ascii="宋体" w:hAnsi="宋体" w:eastAsia="宋体"/>
          <w:sz w:val="24"/>
          <w:szCs w:val="24"/>
        </w:rPr>
      </w:pPr>
      <w:r>
        <w:rPr>
          <w:rFonts w:hint="eastAsia" w:ascii="宋体" w:hAnsi="宋体" w:eastAsia="宋体"/>
          <w:sz w:val="24"/>
          <w:szCs w:val="24"/>
        </w:rPr>
        <w:t>问题1指出蔬菜类商品的不同品类和单品之间可能存在一定的关联关系，我们很容易想到直接以三年全部的数据为基础来计算六类蔬菜两两之间有关销售量的相关性，我们主要考虑Pearson、Kendall和Spearman相关系数，这</w:t>
      </w:r>
      <w:r>
        <w:rPr>
          <w:rFonts w:ascii="宋体" w:hAnsi="宋体" w:eastAsia="宋体"/>
          <w:sz w:val="24"/>
          <w:szCs w:val="24"/>
        </w:rPr>
        <w:t>三类相关系数是统计学上的三大重要相关系数，表示两个变量之间变化的趋势方向和趋势程度</w:t>
      </w:r>
      <w:r>
        <w:rPr>
          <w:rFonts w:hint="eastAsia" w:ascii="宋体" w:hAnsi="宋体" w:eastAsia="宋体"/>
          <w:sz w:val="24"/>
          <w:szCs w:val="24"/>
        </w:rPr>
        <w:t>。Pearson相关系数的公式为</w:t>
      </w:r>
      <m:oMath>
        <m:r>
          <m:rPr/>
          <w:rPr>
            <w:rFonts w:ascii="Cambria Math" w:hAnsi="Cambria Math" w:eastAsia="宋体"/>
            <w:sz w:val="24"/>
            <w:szCs w:val="24"/>
          </w:rPr>
          <m:t xml:space="preserve"> </m:t>
        </m:r>
        <m:sSub>
          <m:sSubPr>
            <m:ctrlPr>
              <w:rPr>
                <w:rFonts w:ascii="Cambria Math" w:hAnsi="Cambria Math" w:eastAsia="宋体"/>
                <w:i/>
                <w:sz w:val="24"/>
                <w:szCs w:val="24"/>
              </w:rPr>
            </m:ctrlPr>
          </m:sSubPr>
          <m:e>
            <m:r>
              <m:rPr/>
              <w:rPr>
                <w:rFonts w:ascii="Cambria Math" w:hAnsi="Cambria Math" w:eastAsia="宋体"/>
                <w:sz w:val="24"/>
                <w:szCs w:val="24"/>
              </w:rPr>
              <m:t>ρ</m:t>
            </m:r>
            <m:ctrlPr>
              <w:rPr>
                <w:rFonts w:ascii="Cambria Math" w:hAnsi="Cambria Math" w:eastAsia="宋体"/>
                <w:i/>
                <w:sz w:val="24"/>
                <w:szCs w:val="24"/>
              </w:rPr>
            </m:ctrlPr>
          </m:e>
          <m:sub>
            <m:r>
              <m:rPr/>
              <w:rPr>
                <w:rFonts w:ascii="Cambria Math" w:hAnsi="Cambria Math" w:eastAsia="宋体"/>
                <w:sz w:val="24"/>
                <w:szCs w:val="24"/>
              </w:rPr>
              <m:t>X,Y</m:t>
            </m:r>
            <m:ctrlPr>
              <w:rPr>
                <w:rFonts w:ascii="Cambria Math" w:hAnsi="Cambria Math" w:eastAsia="宋体"/>
                <w:i/>
                <w:sz w:val="24"/>
                <w:szCs w:val="24"/>
              </w:rPr>
            </m:ctrlPr>
          </m:sub>
        </m:sSub>
        <m:r>
          <m:rPr/>
          <w:rPr>
            <w:rFonts w:ascii="Cambria Math" w:hAnsi="Cambria Math" w:eastAsia="宋体"/>
            <w:sz w:val="24"/>
            <w:szCs w:val="24"/>
          </w:rPr>
          <m:t>=</m:t>
        </m:r>
        <m:f>
          <m:fPr>
            <m:ctrlPr>
              <w:rPr>
                <w:rFonts w:ascii="Cambria Math" w:hAnsi="Cambria Math" w:eastAsia="宋体"/>
                <w:i/>
                <w:sz w:val="24"/>
                <w:szCs w:val="24"/>
              </w:rPr>
            </m:ctrlPr>
          </m:fPr>
          <m:num>
            <m:func>
              <m:funcPr>
                <m:ctrlPr>
                  <w:rPr>
                    <w:rFonts w:ascii="Cambria Math" w:hAnsi="Cambria Math" w:eastAsia="宋体"/>
                    <w:i/>
                    <w:sz w:val="24"/>
                    <w:szCs w:val="24"/>
                  </w:rPr>
                </m:ctrlPr>
              </m:funcPr>
              <m:fName>
                <m:r>
                  <m:rPr/>
                  <w:rPr>
                    <w:rFonts w:ascii="Cambria Math" w:hAnsi="Cambria Math" w:eastAsia="宋体"/>
                    <w:sz w:val="24"/>
                    <w:szCs w:val="24"/>
                  </w:rPr>
                  <m:t>cov</m:t>
                </m:r>
                <m:ctrlPr>
                  <w:rPr>
                    <w:rFonts w:ascii="Cambria Math" w:hAnsi="Cambria Math" w:eastAsia="宋体"/>
                    <w:i/>
                    <w:sz w:val="24"/>
                    <w:szCs w:val="24"/>
                  </w:rPr>
                </m:ctrlPr>
              </m:fName>
              <m:e>
                <m:d>
                  <m:dPr>
                    <m:ctrlPr>
                      <w:rPr>
                        <w:rFonts w:ascii="Cambria Math" w:hAnsi="Cambria Math" w:eastAsia="宋体"/>
                        <w:i/>
                        <w:sz w:val="24"/>
                        <w:szCs w:val="24"/>
                      </w:rPr>
                    </m:ctrlPr>
                  </m:dPr>
                  <m:e>
                    <m:r>
                      <m:rPr/>
                      <w:rPr>
                        <w:rFonts w:ascii="Cambria Math" w:hAnsi="Cambria Math" w:eastAsia="宋体"/>
                        <w:sz w:val="24"/>
                        <w:szCs w:val="24"/>
                      </w:rPr>
                      <m:t>X,</m:t>
                    </m:r>
                    <m:r>
                      <m:rPr/>
                      <w:rPr>
                        <w:rFonts w:hint="eastAsia" w:ascii="Cambria Math" w:hAnsi="Cambria Math" w:eastAsia="宋体"/>
                        <w:sz w:val="24"/>
                        <w:szCs w:val="24"/>
                      </w:rPr>
                      <m:t>Y</m:t>
                    </m:r>
                    <m:ctrlPr>
                      <w:rPr>
                        <w:rFonts w:ascii="Cambria Math" w:hAnsi="Cambria Math" w:eastAsia="宋体"/>
                        <w:i/>
                        <w:sz w:val="24"/>
                        <w:szCs w:val="24"/>
                      </w:rPr>
                    </m:ctrlPr>
                  </m:e>
                </m:d>
                <m:ctrlPr>
                  <w:rPr>
                    <w:rFonts w:ascii="Cambria Math" w:hAnsi="Cambria Math" w:eastAsia="宋体"/>
                    <w:i/>
                    <w:sz w:val="24"/>
                    <w:szCs w:val="24"/>
                  </w:rPr>
                </m:ctrlPr>
              </m:e>
            </m:func>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σ</m:t>
                </m:r>
                <m:ctrlPr>
                  <w:rPr>
                    <w:rFonts w:ascii="Cambria Math" w:hAnsi="Cambria Math" w:eastAsia="宋体"/>
                    <w:i/>
                    <w:sz w:val="24"/>
                    <w:szCs w:val="24"/>
                  </w:rPr>
                </m:ctrlPr>
              </m:e>
              <m:sub>
                <m:r>
                  <m:rPr/>
                  <w:rPr>
                    <w:rFonts w:ascii="Cambria Math" w:hAnsi="Cambria Math" w:eastAsia="宋体"/>
                    <w:sz w:val="24"/>
                    <w:szCs w:val="24"/>
                  </w:rPr>
                  <m:t>X</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σ</m:t>
                </m:r>
                <m:ctrlPr>
                  <w:rPr>
                    <w:rFonts w:ascii="Cambria Math" w:hAnsi="Cambria Math" w:eastAsia="宋体"/>
                    <w:i/>
                    <w:sz w:val="24"/>
                    <w:szCs w:val="24"/>
                  </w:rPr>
                </m:ctrlPr>
              </m:e>
              <m:sub>
                <m:r>
                  <m:rPr/>
                  <w:rPr>
                    <w:rFonts w:hint="eastAsia" w:ascii="Cambria Math" w:hAnsi="Cambria Math" w:eastAsia="宋体"/>
                    <w:sz w:val="24"/>
                    <w:szCs w:val="24"/>
                  </w:rPr>
                  <m:t>Y</m:t>
                </m:r>
                <m:ctrlPr>
                  <w:rPr>
                    <w:rFonts w:ascii="Cambria Math" w:hAnsi="Cambria Math" w:eastAsia="宋体"/>
                    <w:i/>
                    <w:sz w:val="24"/>
                    <w:szCs w:val="24"/>
                  </w:rPr>
                </m:ctrlPr>
              </m:sub>
            </m:sSub>
            <m:ctrlPr>
              <w:rPr>
                <w:rFonts w:ascii="Cambria Math" w:hAnsi="Cambria Math" w:eastAsia="宋体"/>
                <w:i/>
                <w:sz w:val="24"/>
                <w:szCs w:val="24"/>
              </w:rPr>
            </m:ctrlPr>
          </m:den>
        </m:f>
      </m:oMath>
      <w:r>
        <w:rPr>
          <w:rFonts w:hint="eastAsia" w:ascii="宋体" w:hAnsi="宋体" w:eastAsia="宋体"/>
          <w:sz w:val="24"/>
          <w:szCs w:val="24"/>
        </w:rPr>
        <w:t xml:space="preserve"> ，一般要求两个变量分别服从正态分布且标准差不为</w:t>
      </w:r>
      <w:r>
        <w:rPr>
          <w:rFonts w:ascii="宋体" w:hAnsi="宋体" w:eastAsia="宋体"/>
          <w:sz w:val="24"/>
          <w:szCs w:val="24"/>
        </w:rPr>
        <w:t>0</w:t>
      </w:r>
      <w:r>
        <w:rPr>
          <w:rFonts w:hint="eastAsia" w:ascii="宋体" w:hAnsi="宋体" w:eastAsia="宋体"/>
          <w:sz w:val="24"/>
          <w:szCs w:val="24"/>
        </w:rPr>
        <w:t>，描述的是线性相关关系，取值为</w:t>
      </w:r>
      <w:r>
        <w:rPr>
          <w:rFonts w:ascii="宋体" w:hAnsi="宋体" w:eastAsia="宋体"/>
          <w:sz w:val="24"/>
          <w:szCs w:val="24"/>
        </w:rPr>
        <w:t>[-1, 1]。负数表示负相关，正数表示正相关</w:t>
      </w:r>
      <w:r>
        <w:rPr>
          <w:rFonts w:hint="eastAsia" w:ascii="宋体" w:hAnsi="宋体" w:eastAsia="宋体"/>
          <w:sz w:val="24"/>
          <w:szCs w:val="24"/>
        </w:rPr>
        <w:t>，</w:t>
      </w:r>
      <w:r>
        <w:rPr>
          <w:rFonts w:ascii="宋体" w:hAnsi="宋体" w:eastAsia="宋体"/>
          <w:sz w:val="24"/>
          <w:szCs w:val="24"/>
        </w:rPr>
        <w:t>在显著性的前提下，绝对值越大，相关性越强</w:t>
      </w:r>
      <w:r>
        <w:rPr>
          <w:rFonts w:hint="eastAsia" w:ascii="宋体" w:hAnsi="宋体" w:eastAsia="宋体"/>
          <w:sz w:val="24"/>
          <w:szCs w:val="24"/>
        </w:rPr>
        <w:t>。附件中数据的正态性较差，故我们主要考虑另外两个对正态性要求很低的相关系数。</w:t>
      </w:r>
      <w:r>
        <w:rPr>
          <w:rFonts w:ascii="宋体" w:hAnsi="宋体" w:eastAsia="宋体"/>
          <w:sz w:val="24"/>
          <w:szCs w:val="24"/>
        </w:rPr>
        <w:t>Spearman 秩相关系数</w:t>
      </w:r>
      <w:r>
        <w:rPr>
          <w:rFonts w:hint="eastAsia" w:ascii="宋体" w:hAnsi="宋体" w:eastAsia="宋体"/>
          <w:sz w:val="24"/>
          <w:szCs w:val="24"/>
        </w:rPr>
        <w:t>的公式为</w:t>
      </w:r>
      <m:oMath>
        <m:r>
          <m:rPr/>
          <w:rPr>
            <w:rFonts w:ascii="Cambria Math" w:hAnsi="Cambria Math" w:eastAsia="宋体"/>
            <w:sz w:val="24"/>
            <w:szCs w:val="24"/>
          </w:rPr>
          <m:t xml:space="preserve"> ρ=1−</m:t>
        </m:r>
        <m:f>
          <m:fPr>
            <m:ctrlPr>
              <w:rPr>
                <w:rFonts w:ascii="Cambria Math" w:hAnsi="Cambria Math" w:eastAsia="宋体"/>
                <w:i/>
                <w:sz w:val="24"/>
                <w:szCs w:val="24"/>
              </w:rPr>
            </m:ctrlPr>
          </m:fPr>
          <m:num>
            <m:r>
              <m:rPr/>
              <w:rPr>
                <w:rFonts w:ascii="Cambria Math" w:hAnsi="Cambria Math" w:eastAsia="宋体"/>
                <w:sz w:val="24"/>
                <w:szCs w:val="24"/>
              </w:rPr>
              <m:t>σ</m:t>
            </m:r>
            <m:nary>
              <m:naryPr>
                <m:chr m:val="∑"/>
                <m:grow m:val="1"/>
                <m:limLoc m:val="undOvr"/>
                <m:ctrlPr>
                  <w:rPr>
                    <w:rFonts w:ascii="Cambria Math" w:hAnsi="Cambria Math" w:eastAsia="宋体"/>
                    <w:i/>
                    <w:sz w:val="24"/>
                    <w:szCs w:val="24"/>
                  </w:rPr>
                </m:ctrlPr>
              </m:naryPr>
              <m:sub>
                <m:r>
                  <m:rPr/>
                  <w:rPr>
                    <w:rFonts w:ascii="Cambria Math" w:hAnsi="Cambria Math" w:eastAsia="宋体"/>
                    <w:sz w:val="24"/>
                    <w:szCs w:val="24"/>
                  </w:rPr>
                  <m:t>i=1</m:t>
                </m:r>
                <m:ctrlPr>
                  <w:rPr>
                    <w:rFonts w:ascii="Cambria Math" w:hAnsi="Cambria Math" w:eastAsia="宋体"/>
                    <w:i/>
                    <w:sz w:val="24"/>
                    <w:szCs w:val="24"/>
                  </w:rPr>
                </m:ctrlPr>
              </m:sub>
              <m:sup>
                <m:r>
                  <m:rPr/>
                  <w:rPr>
                    <w:rFonts w:ascii="Cambria Math" w:hAnsi="Cambria Math" w:eastAsia="宋体"/>
                    <w:sz w:val="24"/>
                    <w:szCs w:val="24"/>
                  </w:rPr>
                  <m:t>N</m:t>
                </m:r>
                <m:ctrlPr>
                  <w:rPr>
                    <w:rFonts w:ascii="Cambria Math" w:hAnsi="Cambria Math" w:eastAsia="宋体"/>
                    <w:i/>
                    <w:sz w:val="24"/>
                    <w:szCs w:val="24"/>
                  </w:rPr>
                </m:ctrlPr>
              </m:sup>
              <m:e>
                <m:sSubSup>
                  <m:sSubSupPr>
                    <m:ctrlPr>
                      <w:rPr>
                        <w:rFonts w:ascii="Cambria Math" w:hAnsi="Cambria Math" w:eastAsia="宋体"/>
                        <w:i/>
                        <w:sz w:val="24"/>
                        <w:szCs w:val="24"/>
                      </w:rPr>
                    </m:ctrlPr>
                  </m:sSubSupPr>
                  <m:e>
                    <m:r>
                      <m:rPr/>
                      <w:rPr>
                        <w:rFonts w:ascii="Cambria Math" w:hAnsi="Cambria Math" w:eastAsia="宋体"/>
                        <w:sz w:val="24"/>
                        <w:szCs w:val="24"/>
                      </w:rPr>
                      <m:t>ⅆ</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up>
                    <m:r>
                      <m:rPr/>
                      <w:rPr>
                        <w:rFonts w:ascii="Cambria Math" w:hAnsi="Cambria Math" w:eastAsia="宋体"/>
                        <w:sz w:val="24"/>
                        <w:szCs w:val="24"/>
                      </w:rPr>
                      <m:t>2</m:t>
                    </m:r>
                    <m:ctrlPr>
                      <w:rPr>
                        <w:rFonts w:ascii="Cambria Math" w:hAnsi="Cambria Math" w:eastAsia="宋体"/>
                        <w:i/>
                        <w:sz w:val="24"/>
                        <w:szCs w:val="24"/>
                      </w:rPr>
                    </m:ctrlPr>
                  </m:sup>
                </m:sSubSup>
                <m:ctrlPr>
                  <w:rPr>
                    <w:rFonts w:ascii="Cambria Math" w:hAnsi="Cambria Math" w:eastAsia="宋体"/>
                    <w:i/>
                    <w:sz w:val="24"/>
                    <w:szCs w:val="24"/>
                  </w:rPr>
                </m:ctrlPr>
              </m:e>
            </m:nary>
            <m:ctrlPr>
              <w:rPr>
                <w:rFonts w:ascii="Cambria Math" w:hAnsi="Cambria Math" w:eastAsia="宋体"/>
                <w:i/>
                <w:sz w:val="24"/>
                <w:szCs w:val="24"/>
              </w:rPr>
            </m:ctrlPr>
          </m:num>
          <m:den>
            <m:r>
              <m:rPr/>
              <w:rPr>
                <w:rFonts w:hint="eastAsia" w:ascii="Cambria Math" w:hAnsi="Cambria Math" w:eastAsia="宋体"/>
                <w:sz w:val="24"/>
                <w:szCs w:val="24"/>
              </w:rPr>
              <m:t>N</m:t>
            </m:r>
            <m:d>
              <m:dPr>
                <m:ctrlPr>
                  <w:rPr>
                    <w:rFonts w:ascii="Cambria Math" w:hAnsi="Cambria Math" w:eastAsia="宋体"/>
                    <w:i/>
                    <w:sz w:val="24"/>
                    <w:szCs w:val="24"/>
                  </w:rPr>
                </m:ctrlPr>
              </m:dPr>
              <m:e>
                <m:sSup>
                  <m:sSupPr>
                    <m:ctrlPr>
                      <w:rPr>
                        <w:rFonts w:ascii="Cambria Math" w:hAnsi="Cambria Math" w:eastAsia="宋体"/>
                        <w:i/>
                        <w:sz w:val="24"/>
                        <w:szCs w:val="24"/>
                      </w:rPr>
                    </m:ctrlPr>
                  </m:sSupPr>
                  <m:e>
                    <m:r>
                      <m:rPr/>
                      <w:rPr>
                        <w:rFonts w:ascii="Cambria Math" w:hAnsi="Cambria Math" w:eastAsia="宋体"/>
                        <w:sz w:val="24"/>
                        <w:szCs w:val="24"/>
                      </w:rPr>
                      <m:t>N</m:t>
                    </m:r>
                    <m:ctrlPr>
                      <w:rPr>
                        <w:rFonts w:ascii="Cambria Math" w:hAnsi="Cambria Math" w:eastAsia="宋体"/>
                        <w:i/>
                        <w:sz w:val="24"/>
                        <w:szCs w:val="24"/>
                      </w:rPr>
                    </m:ctrlPr>
                  </m:e>
                  <m:sup>
                    <m:r>
                      <m:rPr/>
                      <w:rPr>
                        <w:rFonts w:ascii="Cambria Math" w:hAnsi="Cambria Math" w:eastAsia="宋体"/>
                        <w:sz w:val="24"/>
                        <w:szCs w:val="24"/>
                      </w:rPr>
                      <m:t>2</m:t>
                    </m:r>
                    <m:ctrlPr>
                      <w:rPr>
                        <w:rFonts w:ascii="Cambria Math" w:hAnsi="Cambria Math" w:eastAsia="宋体"/>
                        <w:i/>
                        <w:sz w:val="24"/>
                        <w:szCs w:val="24"/>
                      </w:rPr>
                    </m:ctrlPr>
                  </m:sup>
                </m:sSup>
                <m:r>
                  <m:rPr/>
                  <w:rPr>
                    <w:rFonts w:ascii="Cambria Math" w:hAnsi="Cambria Math" w:eastAsia="宋体"/>
                    <w:sz w:val="24"/>
                    <w:szCs w:val="24"/>
                  </w:rPr>
                  <m:t>−1</m:t>
                </m:r>
                <m:ctrlPr>
                  <w:rPr>
                    <w:rFonts w:ascii="Cambria Math" w:hAnsi="Cambria Math" w:eastAsia="宋体"/>
                    <w:i/>
                    <w:sz w:val="24"/>
                    <w:szCs w:val="24"/>
                  </w:rPr>
                </m:ctrlPr>
              </m:e>
            </m:d>
            <m:ctrlPr>
              <w:rPr>
                <w:rFonts w:ascii="Cambria Math" w:hAnsi="Cambria Math" w:eastAsia="宋体"/>
                <w:i/>
                <w:sz w:val="24"/>
                <w:szCs w:val="24"/>
              </w:rPr>
            </m:ctrlPr>
          </m:den>
        </m:f>
        <m:r>
          <m:rPr/>
          <w:rPr>
            <w:rFonts w:ascii="Cambria Math" w:hAnsi="Cambria Math" w:eastAsia="宋体"/>
            <w:sz w:val="24"/>
            <w:szCs w:val="24"/>
          </w:rPr>
          <m:t xml:space="preserve"> </m:t>
        </m:r>
      </m:oMath>
      <w:r>
        <w:rPr>
          <w:rFonts w:hint="eastAsia" w:ascii="宋体" w:hAnsi="宋体" w:eastAsia="宋体"/>
          <w:sz w:val="24"/>
          <w:szCs w:val="24"/>
        </w:rPr>
        <w:t>，其值与两个相关变量的具体值无关，而仅仅与其值之间的大小关系有关，故它作为一种非参数的统计方法是基于秩次的，可以用于衡量两个变量之间的单调关系，即当一个变量增加时，另一个变量是否也会增加或减少</w:t>
      </w:r>
      <w:r>
        <w:rPr>
          <w:rFonts w:ascii="宋体" w:hAnsi="宋体" w:eastAsia="宋体"/>
          <w:sz w:val="24"/>
          <w:szCs w:val="24"/>
        </w:rPr>
        <w:t>。</w:t>
      </w:r>
      <w:r>
        <w:rPr>
          <w:rFonts w:hint="eastAsia" w:ascii="宋体" w:hAnsi="宋体" w:eastAsia="宋体"/>
          <w:sz w:val="24"/>
          <w:szCs w:val="24"/>
        </w:rPr>
        <w:t>Kendall相关系数是一个用来测量两个随机变量相关性的统计值无参数假设检验，它使用计算而得的相关系数去检验两个随机变量的统计依赖性，常用于属性一致性分析。</w:t>
      </w:r>
      <w:r>
        <w:rPr>
          <w:rFonts w:hint="eastAsia" w:ascii="宋体" w:hAnsi="宋体" w:eastAsia="宋体"/>
          <w:sz w:val="24"/>
          <w:szCs w:val="24"/>
          <w:vertAlign w:val="superscript"/>
        </w:rPr>
        <w:t>[</w:t>
      </w:r>
      <w:r>
        <w:rPr>
          <w:rFonts w:ascii="宋体" w:hAnsi="宋体" w:eastAsia="宋体"/>
          <w:sz w:val="24"/>
          <w:szCs w:val="24"/>
          <w:vertAlign w:val="superscript"/>
        </w:rPr>
        <w:t>1]</w:t>
      </w:r>
    </w:p>
    <w:p>
      <w:pPr>
        <w:spacing w:line="360" w:lineRule="auto"/>
        <w:ind w:firstLine="498"/>
        <w:rPr>
          <w:rFonts w:ascii="宋体" w:hAnsi="宋体" w:eastAsia="宋体"/>
          <w:sz w:val="24"/>
          <w:szCs w:val="24"/>
        </w:rPr>
      </w:pPr>
      <w:r>
        <w:rPr>
          <w:rFonts w:hint="eastAsia" w:ascii="宋体" w:hAnsi="宋体" w:eastAsia="宋体"/>
          <w:sz w:val="24"/>
          <w:szCs w:val="24"/>
        </w:rPr>
        <w:t>注意到附件2中也包含了退货记录，需要在处理数据之前清除。我们用python处理附件中数据并分别计算Pearson、Kendall和Spearman系数，先以天为单位计算不同类蔬菜的销售量，再将某两类蔬菜的一系列数据作相关性分析并得到三个系数。我们将结果生成的表格分别展示如下，顺序依次为Pearson、Kendall、Spearman相关系数。</w:t>
      </w:r>
    </w:p>
    <w:p>
      <w:pPr>
        <w:spacing w:line="360" w:lineRule="auto"/>
        <w:ind w:firstLine="498"/>
        <w:rPr>
          <w:rFonts w:ascii="宋体" w:hAnsi="宋体" w:eastAsia="宋体"/>
          <w:sz w:val="24"/>
          <w:szCs w:val="24"/>
        </w:rPr>
      </w:pPr>
    </w:p>
    <w:tbl>
      <w:tblPr>
        <w:tblStyle w:val="9"/>
        <w:tblW w:w="8201" w:type="dxa"/>
        <w:tblInd w:w="0" w:type="dxa"/>
        <w:tblLayout w:type="autofit"/>
        <w:tblCellMar>
          <w:top w:w="0" w:type="dxa"/>
          <w:left w:w="108" w:type="dxa"/>
          <w:bottom w:w="0" w:type="dxa"/>
          <w:right w:w="108" w:type="dxa"/>
        </w:tblCellMar>
      </w:tblPr>
      <w:tblGrid>
        <w:gridCol w:w="1413"/>
        <w:gridCol w:w="1096"/>
        <w:gridCol w:w="316"/>
        <w:gridCol w:w="992"/>
        <w:gridCol w:w="1096"/>
        <w:gridCol w:w="1096"/>
        <w:gridCol w:w="1096"/>
        <w:gridCol w:w="1096"/>
      </w:tblGrid>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412" w:type="dxa"/>
            <w:gridSpan w:val="2"/>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9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308" w:type="dxa"/>
            <w:gridSpan w:val="2"/>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0.561287</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0.542507</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0.074423</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0.614364</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0.670189</w:t>
            </w:r>
          </w:p>
        </w:tc>
      </w:tr>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0.561287</w:t>
            </w:r>
          </w:p>
        </w:tc>
        <w:tc>
          <w:tcPr>
            <w:tcW w:w="1308" w:type="dxa"/>
            <w:gridSpan w:val="2"/>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0.62767</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0.257879</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0.65979</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0.631075</w:t>
            </w:r>
          </w:p>
        </w:tc>
      </w:tr>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0.542507</w:t>
            </w:r>
          </w:p>
        </w:tc>
        <w:tc>
          <w:tcPr>
            <w:tcW w:w="1308" w:type="dxa"/>
            <w:gridSpan w:val="2"/>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b/>
                <w:bCs/>
                <w:color w:val="FF0000"/>
                <w:kern w:val="0"/>
                <w:sz w:val="22"/>
              </w:rPr>
            </w:pPr>
            <w:r>
              <w:rPr>
                <w:rFonts w:hint="eastAsia" w:ascii="宋体" w:hAnsi="宋体" w:eastAsia="宋体" w:cs="宋体"/>
                <w:b/>
                <w:bCs/>
                <w:color w:val="FF0000"/>
                <w:kern w:val="0"/>
                <w:sz w:val="22"/>
              </w:rPr>
              <w:t>0.62767</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0.311873</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0.551288</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0.523076</w:t>
            </w:r>
          </w:p>
        </w:tc>
      </w:tr>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0.074423</w:t>
            </w:r>
          </w:p>
        </w:tc>
        <w:tc>
          <w:tcPr>
            <w:tcW w:w="1308" w:type="dxa"/>
            <w:gridSpan w:val="2"/>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0.257879</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0.311873</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0.273673</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0.119808</w:t>
            </w:r>
          </w:p>
        </w:tc>
      </w:tr>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0.614364</w:t>
            </w:r>
          </w:p>
        </w:tc>
        <w:tc>
          <w:tcPr>
            <w:tcW w:w="1308" w:type="dxa"/>
            <w:gridSpan w:val="2"/>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0.65979</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0.551288</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0.273673</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0.687485</w:t>
            </w:r>
          </w:p>
        </w:tc>
      </w:tr>
      <w:tr>
        <w:tblPrEx>
          <w:tblCellMar>
            <w:top w:w="0" w:type="dxa"/>
            <w:left w:w="108" w:type="dxa"/>
            <w:bottom w:w="0" w:type="dxa"/>
            <w:right w:w="108" w:type="dxa"/>
          </w:tblCellMar>
        </w:tblPrEx>
        <w:trPr>
          <w:trHeight w:val="567" w:hRule="atLeast"/>
        </w:trPr>
        <w:tc>
          <w:tcPr>
            <w:tcW w:w="1413" w:type="dxa"/>
            <w:tcBorders>
              <w:top w:val="single" w:color="auto" w:sz="4" w:space="0"/>
              <w:left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0.670189</w:t>
            </w:r>
          </w:p>
        </w:tc>
        <w:tc>
          <w:tcPr>
            <w:tcW w:w="1308" w:type="dxa"/>
            <w:gridSpan w:val="2"/>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0.631075</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0.523076</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0.119808</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0.687485</w:t>
            </w:r>
          </w:p>
        </w:tc>
        <w:tc>
          <w:tcPr>
            <w:tcW w:w="1096" w:type="dxa"/>
            <w:tcBorders>
              <w:top w:val="nil"/>
              <w:left w:val="nil"/>
              <w:bottom w:val="nil"/>
              <w:right w:val="nil"/>
            </w:tcBorders>
            <w:shd w:val="clear" w:color="auto" w:fill="auto"/>
            <w:noWrap/>
            <w:vAlign w:val="bottom"/>
          </w:tcPr>
          <w:p>
            <w:pPr>
              <w:widowControl/>
              <w:spacing w:line="360" w:lineRule="auto"/>
              <w:jc w:val="center"/>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296" w:type="dxa"/>
        <w:tblInd w:w="0" w:type="dxa"/>
        <w:tblLayout w:type="autofit"/>
        <w:tblCellMar>
          <w:top w:w="0" w:type="dxa"/>
          <w:left w:w="108" w:type="dxa"/>
          <w:bottom w:w="0" w:type="dxa"/>
          <w:right w:w="108" w:type="dxa"/>
        </w:tblCellMar>
      </w:tblPr>
      <w:tblGrid>
        <w:gridCol w:w="1410"/>
        <w:gridCol w:w="1279"/>
        <w:gridCol w:w="1134"/>
        <w:gridCol w:w="1188"/>
        <w:gridCol w:w="1096"/>
        <w:gridCol w:w="1096"/>
        <w:gridCol w:w="1096"/>
      </w:tblGrid>
      <w:tr>
        <w:tblPrEx>
          <w:tblCellMar>
            <w:top w:w="0" w:type="dxa"/>
            <w:left w:w="108" w:type="dxa"/>
            <w:bottom w:w="0" w:type="dxa"/>
            <w:right w:w="108" w:type="dxa"/>
          </w:tblCellMar>
        </w:tblPrEx>
        <w:trPr>
          <w:trHeight w:val="288" w:hRule="atLeast"/>
        </w:trPr>
        <w:tc>
          <w:tcPr>
            <w:tcW w:w="1410"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279"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3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09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09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09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288" w:hRule="atLeast"/>
        </w:trPr>
        <w:tc>
          <w:tcPr>
            <w:tcW w:w="141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79"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3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0.306558</w:t>
            </w:r>
          </w:p>
        </w:tc>
        <w:tc>
          <w:tcPr>
            <w:tcW w:w="118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0.272638</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-0.13897</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0.233193</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0.431768</w:t>
            </w:r>
          </w:p>
        </w:tc>
      </w:tr>
      <w:tr>
        <w:tblPrEx>
          <w:tblCellMar>
            <w:top w:w="0" w:type="dxa"/>
            <w:left w:w="108" w:type="dxa"/>
            <w:bottom w:w="0" w:type="dxa"/>
            <w:right w:w="108" w:type="dxa"/>
          </w:tblCellMar>
        </w:tblPrEx>
        <w:trPr>
          <w:trHeight w:val="288" w:hRule="atLeast"/>
        </w:trPr>
        <w:tc>
          <w:tcPr>
            <w:tcW w:w="141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79"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0.3065585</w:t>
            </w:r>
          </w:p>
        </w:tc>
        <w:tc>
          <w:tcPr>
            <w:tcW w:w="113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0.456042</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0.183014</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0.425687</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0.423923</w:t>
            </w:r>
          </w:p>
        </w:tc>
      </w:tr>
      <w:tr>
        <w:tblPrEx>
          <w:tblCellMar>
            <w:top w:w="0" w:type="dxa"/>
            <w:left w:w="108" w:type="dxa"/>
            <w:bottom w:w="0" w:type="dxa"/>
            <w:right w:w="108" w:type="dxa"/>
          </w:tblCellMar>
        </w:tblPrEx>
        <w:trPr>
          <w:trHeight w:val="288" w:hRule="atLeast"/>
        </w:trPr>
        <w:tc>
          <w:tcPr>
            <w:tcW w:w="141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79"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0.2726384</w:t>
            </w:r>
          </w:p>
        </w:tc>
        <w:tc>
          <w:tcPr>
            <w:tcW w:w="113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FF0000"/>
                <w:kern w:val="0"/>
                <w:sz w:val="22"/>
              </w:rPr>
            </w:pPr>
            <w:r>
              <w:rPr>
                <w:rFonts w:hint="eastAsia" w:ascii="宋体" w:hAnsi="宋体" w:eastAsia="宋体" w:cs="宋体"/>
                <w:b/>
                <w:bCs/>
                <w:color w:val="FF0000"/>
                <w:kern w:val="0"/>
                <w:sz w:val="22"/>
              </w:rPr>
              <w:t>0.456042</w:t>
            </w:r>
          </w:p>
        </w:tc>
        <w:tc>
          <w:tcPr>
            <w:tcW w:w="118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0.129604</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0.297523</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0.318563</w:t>
            </w:r>
          </w:p>
        </w:tc>
      </w:tr>
      <w:tr>
        <w:tblPrEx>
          <w:tblCellMar>
            <w:top w:w="0" w:type="dxa"/>
            <w:left w:w="108" w:type="dxa"/>
            <w:bottom w:w="0" w:type="dxa"/>
            <w:right w:w="108" w:type="dxa"/>
          </w:tblCellMar>
        </w:tblPrEx>
        <w:trPr>
          <w:trHeight w:val="288" w:hRule="atLeast"/>
        </w:trPr>
        <w:tc>
          <w:tcPr>
            <w:tcW w:w="141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79"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-0.13897</w:t>
            </w:r>
          </w:p>
        </w:tc>
        <w:tc>
          <w:tcPr>
            <w:tcW w:w="113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0.183014</w:t>
            </w:r>
          </w:p>
        </w:tc>
        <w:tc>
          <w:tcPr>
            <w:tcW w:w="118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0.129604</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0.076948</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-0.0747</w:t>
            </w:r>
          </w:p>
        </w:tc>
      </w:tr>
      <w:tr>
        <w:tblPrEx>
          <w:tblCellMar>
            <w:top w:w="0" w:type="dxa"/>
            <w:left w:w="108" w:type="dxa"/>
            <w:bottom w:w="0" w:type="dxa"/>
            <w:right w:w="108" w:type="dxa"/>
          </w:tblCellMar>
        </w:tblPrEx>
        <w:trPr>
          <w:trHeight w:val="288" w:hRule="atLeast"/>
        </w:trPr>
        <w:tc>
          <w:tcPr>
            <w:tcW w:w="141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79"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0.2331927</w:t>
            </w:r>
          </w:p>
        </w:tc>
        <w:tc>
          <w:tcPr>
            <w:tcW w:w="113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0.425687</w:t>
            </w:r>
          </w:p>
        </w:tc>
        <w:tc>
          <w:tcPr>
            <w:tcW w:w="118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0.297523</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0.076948</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0.384323</w:t>
            </w:r>
          </w:p>
        </w:tc>
      </w:tr>
      <w:tr>
        <w:tblPrEx>
          <w:tblCellMar>
            <w:top w:w="0" w:type="dxa"/>
            <w:left w:w="108" w:type="dxa"/>
            <w:bottom w:w="0" w:type="dxa"/>
            <w:right w:w="108" w:type="dxa"/>
          </w:tblCellMar>
        </w:tblPrEx>
        <w:trPr>
          <w:trHeight w:val="288" w:hRule="atLeast"/>
        </w:trPr>
        <w:tc>
          <w:tcPr>
            <w:tcW w:w="141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279"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0.431768</w:t>
            </w:r>
          </w:p>
        </w:tc>
        <w:tc>
          <w:tcPr>
            <w:tcW w:w="113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0.423923</w:t>
            </w:r>
          </w:p>
        </w:tc>
        <w:tc>
          <w:tcPr>
            <w:tcW w:w="118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0.318563</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-0.0747</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0.384323</w:t>
            </w:r>
          </w:p>
        </w:tc>
        <w:tc>
          <w:tcPr>
            <w:tcW w:w="109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169" w:type="dxa"/>
        <w:tblInd w:w="0" w:type="dxa"/>
        <w:tblLayout w:type="autofit"/>
        <w:tblCellMar>
          <w:top w:w="0" w:type="dxa"/>
          <w:left w:w="108" w:type="dxa"/>
          <w:bottom w:w="0" w:type="dxa"/>
          <w:right w:w="108" w:type="dxa"/>
        </w:tblCellMar>
      </w:tblPr>
      <w:tblGrid>
        <w:gridCol w:w="1413"/>
        <w:gridCol w:w="1276"/>
        <w:gridCol w:w="1103"/>
        <w:gridCol w:w="1096"/>
        <w:gridCol w:w="1096"/>
        <w:gridCol w:w="1096"/>
        <w:gridCol w:w="1096"/>
      </w:tblGrid>
      <w:tr>
        <w:tblPrEx>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27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096"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7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0.438869</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0.396029</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-0.20997</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0.333866</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0.605351</w:t>
            </w:r>
          </w:p>
        </w:tc>
      </w:tr>
      <w:tr>
        <w:tblPrEx>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7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0.438869</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0.633454</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0.252732</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0.595045</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0.596225</w:t>
            </w:r>
          </w:p>
        </w:tc>
      </w:tr>
      <w:tr>
        <w:tblPrEx>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7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0.396029</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FF0000"/>
                <w:kern w:val="0"/>
                <w:sz w:val="22"/>
              </w:rPr>
            </w:pPr>
            <w:r>
              <w:rPr>
                <w:rFonts w:hint="eastAsia" w:ascii="宋体" w:hAnsi="宋体" w:eastAsia="宋体" w:cs="宋体"/>
                <w:b/>
                <w:bCs/>
                <w:color w:val="FF0000"/>
                <w:kern w:val="0"/>
                <w:sz w:val="22"/>
              </w:rPr>
              <w:t>0.633454</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0.193014</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0.429713</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0.46242</w:t>
            </w:r>
          </w:p>
        </w:tc>
      </w:tr>
      <w:tr>
        <w:tblPrEx>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7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-0.20997</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0.252732</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0.193014</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0.10424</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-0.11452</w:t>
            </w:r>
          </w:p>
        </w:tc>
      </w:tr>
      <w:tr>
        <w:tblPrEx>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7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0.333866</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0.595045</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0.429713</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0.10424</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0.534785</w:t>
            </w:r>
          </w:p>
        </w:tc>
      </w:tr>
      <w:tr>
        <w:tblPrEx>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27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0.605351</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0.596225</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0.46242</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-0.11452</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0.534785</w:t>
            </w:r>
          </w:p>
        </w:tc>
        <w:tc>
          <w:tcPr>
            <w:tcW w:w="1096"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p>
      <w:pPr>
        <w:spacing w:line="360" w:lineRule="auto"/>
        <w:ind w:firstLine="498"/>
        <w:rPr>
          <w:rFonts w:ascii="宋体" w:hAnsi="宋体" w:eastAsia="宋体"/>
          <w:sz w:val="24"/>
          <w:szCs w:val="24"/>
        </w:rPr>
      </w:pPr>
      <w:r>
        <w:rPr>
          <w:rFonts w:hint="eastAsia" w:ascii="宋体" w:hAnsi="宋体" w:eastAsia="宋体"/>
          <w:sz w:val="24"/>
          <w:szCs w:val="24"/>
        </w:rPr>
        <w:t>调用seaborn库里的</w:t>
      </w:r>
      <w:r>
        <w:rPr>
          <w:rFonts w:ascii="宋体" w:hAnsi="宋体" w:eastAsia="宋体"/>
          <w:sz w:val="24"/>
          <w:szCs w:val="24"/>
        </w:rPr>
        <w:t>pairplot</w:t>
      </w:r>
      <w:r>
        <w:rPr>
          <w:rFonts w:hint="eastAsia" w:ascii="宋体" w:hAnsi="宋体" w:eastAsia="宋体"/>
          <w:sz w:val="24"/>
          <w:szCs w:val="24"/>
        </w:rPr>
        <w:t>方法生成的散点图如图3</w:t>
      </w:r>
      <w:r>
        <w:rPr>
          <w:rFonts w:ascii="宋体" w:hAnsi="宋体" w:eastAsia="宋体"/>
          <w:sz w:val="24"/>
          <w:szCs w:val="24"/>
        </w:rPr>
        <w:t>.1.1</w:t>
      </w:r>
      <w:r>
        <w:rPr>
          <w:rFonts w:hint="eastAsia" w:ascii="宋体" w:hAnsi="宋体" w:eastAsia="宋体"/>
          <w:sz w:val="24"/>
          <w:szCs w:val="24"/>
        </w:rPr>
        <w:t>所示。</w:t>
      </w:r>
    </w:p>
    <w:p>
      <w:pPr>
        <w:spacing w:line="360" w:lineRule="auto"/>
        <w:ind w:firstLine="498"/>
        <w:jc w:val="center"/>
        <w:rPr>
          <w:rFonts w:ascii="宋体" w:hAnsi="宋体" w:eastAsia="宋体"/>
          <w:sz w:val="24"/>
          <w:szCs w:val="24"/>
        </w:rPr>
      </w:pPr>
      <w:r>
        <w:drawing>
          <wp:anchor distT="0" distB="0" distL="114300" distR="114300" simplePos="0" relativeHeight="251661312" behindDoc="1" locked="0" layoutInCell="1" allowOverlap="1">
            <wp:simplePos x="0" y="0"/>
            <wp:positionH relativeFrom="margin">
              <wp:align>right</wp:align>
            </wp:positionH>
            <wp:positionV relativeFrom="paragraph">
              <wp:posOffset>43180</wp:posOffset>
            </wp:positionV>
            <wp:extent cx="5274310" cy="5274310"/>
            <wp:effectExtent l="0" t="0" r="2540" b="2540"/>
            <wp:wrapTopAndBottom/>
            <wp:docPr id="486342271" name="图片 48634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42271" name="图片 4863422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5274310"/>
                    </a:xfrm>
                    <a:prstGeom prst="rect">
                      <a:avLst/>
                    </a:prstGeom>
                    <a:noFill/>
                    <a:ln>
                      <a:noFill/>
                    </a:ln>
                  </pic:spPr>
                </pic:pic>
              </a:graphicData>
            </a:graphic>
          </wp:anchor>
        </w:drawing>
      </w:r>
      <w:r>
        <w:rPr>
          <w:rFonts w:hint="eastAsia" w:ascii="宋体" w:hAnsi="宋体" w:eastAsia="宋体"/>
          <w:sz w:val="24"/>
          <w:szCs w:val="24"/>
        </w:rPr>
        <w:t>图3</w:t>
      </w:r>
      <w:r>
        <w:rPr>
          <w:rFonts w:ascii="宋体" w:hAnsi="宋体" w:eastAsia="宋体"/>
          <w:sz w:val="24"/>
          <w:szCs w:val="24"/>
        </w:rPr>
        <w:t>.1.1</w:t>
      </w:r>
    </w:p>
    <w:p>
      <w:pPr>
        <w:spacing w:line="360" w:lineRule="auto"/>
        <w:ind w:firstLine="498"/>
        <w:rPr>
          <w:rFonts w:ascii="宋体" w:hAnsi="宋体" w:eastAsia="宋体"/>
          <w:sz w:val="24"/>
          <w:szCs w:val="24"/>
        </w:rPr>
      </w:pPr>
      <w:r>
        <w:rPr>
          <w:rFonts w:hint="eastAsia" w:ascii="宋体" w:hAnsi="宋体" w:eastAsia="宋体"/>
          <w:sz w:val="24"/>
          <w:szCs w:val="24"/>
        </w:rPr>
        <w:t>观察到Spearman系数和Kendall系数最高的为花叶类和花菜类这一组，且Pearson系数也较高。考虑到原始数据依据一天为时间段排序后并不具有显著的正态性，亦不具有连续性，故Pearson系数的参考价值较低。综上所述，我们认为以全年为时间尺度上来讲，花叶类和花菜类蔬菜的销售量具有最显著的正相关性与一致性，食用菌类和水声菌类次之。</w:t>
      </w:r>
    </w:p>
    <w:p>
      <w:pPr>
        <w:spacing w:line="360" w:lineRule="auto"/>
        <w:ind w:firstLine="498"/>
        <w:rPr>
          <w:rFonts w:ascii="宋体" w:hAnsi="宋体" w:eastAsia="宋体"/>
          <w:sz w:val="24"/>
          <w:szCs w:val="24"/>
        </w:rPr>
      </w:pPr>
      <w:r>
        <w:rPr>
          <w:rFonts w:hint="eastAsia" w:ascii="宋体" w:hAnsi="宋体" w:eastAsia="宋体"/>
          <w:sz w:val="24"/>
          <w:szCs w:val="24"/>
        </w:rPr>
        <w:t>基于此，我们接着分析花菜类内的单品之间、花叶类内的单品之间和两类各自的单品之间的关系。首先分析花菜类单品与单品之间的三个系数，表格按照P</w:t>
      </w:r>
      <w:r>
        <w:rPr>
          <w:rFonts w:ascii="宋体" w:hAnsi="宋体" w:eastAsia="宋体"/>
          <w:sz w:val="24"/>
          <w:szCs w:val="24"/>
        </w:rPr>
        <w:t>earson</w:t>
      </w:r>
      <w:r>
        <w:rPr>
          <w:rFonts w:hint="eastAsia" w:ascii="宋体" w:hAnsi="宋体" w:eastAsia="宋体"/>
          <w:sz w:val="24"/>
          <w:szCs w:val="24"/>
        </w:rPr>
        <w:t>、Kendall和Spearman的顺序排列，由于数据量过大便不再展示且放置于附件表格之中，两类单品之间的相关性系数表格亦然做此处理。再分析花叶类的单品与单品之间的相关性，下面以同样的顺序展示相关系数。</w:t>
      </w:r>
    </w:p>
    <w:p>
      <w:pPr>
        <w:spacing w:line="360" w:lineRule="auto"/>
        <w:ind w:firstLine="498"/>
        <w:rPr>
          <w:rFonts w:ascii="宋体" w:hAnsi="宋体" w:eastAsia="宋体"/>
          <w:sz w:val="24"/>
          <w:szCs w:val="24"/>
        </w:rPr>
      </w:pPr>
    </w:p>
    <w:tbl>
      <w:tblPr>
        <w:tblStyle w:val="9"/>
        <w:tblW w:w="8603" w:type="dxa"/>
        <w:tblInd w:w="0" w:type="dxa"/>
        <w:tblLayout w:type="autofit"/>
        <w:tblCellMar>
          <w:top w:w="0" w:type="dxa"/>
          <w:left w:w="108" w:type="dxa"/>
          <w:bottom w:w="0" w:type="dxa"/>
          <w:right w:w="108" w:type="dxa"/>
        </w:tblCellMar>
      </w:tblPr>
      <w:tblGrid>
        <w:gridCol w:w="1555"/>
        <w:gridCol w:w="1581"/>
        <w:gridCol w:w="1402"/>
        <w:gridCol w:w="1261"/>
        <w:gridCol w:w="1402"/>
        <w:gridCol w:w="1402"/>
      </w:tblGrid>
      <w:tr>
        <w:tblPrEx>
          <w:tblCellMar>
            <w:top w:w="0" w:type="dxa"/>
            <w:left w:w="108" w:type="dxa"/>
            <w:bottom w:w="0" w:type="dxa"/>
            <w:right w:w="108" w:type="dxa"/>
          </w:tblCellMar>
        </w:tblPrEx>
        <w:trPr>
          <w:trHeight w:val="314" w:hRule="atLeast"/>
        </w:trPr>
        <w:tc>
          <w:tcPr>
            <w:tcW w:w="1555"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单品名称</w:t>
            </w:r>
          </w:p>
        </w:tc>
        <w:tc>
          <w:tcPr>
            <w:tcW w:w="1581"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140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紫白菜(1)</w:t>
            </w:r>
          </w:p>
        </w:tc>
        <w:tc>
          <w:tcPr>
            <w:tcW w:w="1261"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紫白菜(2)</w:t>
            </w:r>
          </w:p>
        </w:tc>
        <w:tc>
          <w:tcPr>
            <w:tcW w:w="140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140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青梗散花</w:t>
            </w:r>
          </w:p>
        </w:tc>
      </w:tr>
      <w:tr>
        <w:tblPrEx>
          <w:tblCellMar>
            <w:top w:w="0" w:type="dxa"/>
            <w:left w:w="108" w:type="dxa"/>
            <w:bottom w:w="0" w:type="dxa"/>
            <w:right w:w="108" w:type="dxa"/>
          </w:tblCellMar>
        </w:tblPrEx>
        <w:trPr>
          <w:trHeight w:val="314"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158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-0.05655</w:t>
            </w:r>
          </w:p>
        </w:tc>
        <w:tc>
          <w:tcPr>
            <w:tcW w:w="126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-0.02236</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0.146813</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-0.34353</w:t>
            </w:r>
          </w:p>
        </w:tc>
      </w:tr>
      <w:tr>
        <w:tblPrEx>
          <w:tblCellMar>
            <w:top w:w="0" w:type="dxa"/>
            <w:left w:w="108" w:type="dxa"/>
            <w:bottom w:w="0" w:type="dxa"/>
            <w:right w:w="108" w:type="dxa"/>
          </w:tblCellMar>
        </w:tblPrEx>
        <w:trPr>
          <w:trHeight w:val="314"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紫白菜(1)</w:t>
            </w:r>
          </w:p>
        </w:tc>
        <w:tc>
          <w:tcPr>
            <w:tcW w:w="158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-0.05655</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6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-0.00422</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0.00539</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0.142286</w:t>
            </w:r>
          </w:p>
        </w:tc>
      </w:tr>
      <w:tr>
        <w:tblPrEx>
          <w:tblCellMar>
            <w:top w:w="0" w:type="dxa"/>
            <w:left w:w="108" w:type="dxa"/>
            <w:bottom w:w="0" w:type="dxa"/>
            <w:right w:w="108" w:type="dxa"/>
          </w:tblCellMar>
        </w:tblPrEx>
        <w:trPr>
          <w:trHeight w:val="314"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紫白菜(2)</w:t>
            </w:r>
          </w:p>
        </w:tc>
        <w:tc>
          <w:tcPr>
            <w:tcW w:w="158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-0.02236</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-0.00422</w:t>
            </w:r>
          </w:p>
        </w:tc>
        <w:tc>
          <w:tcPr>
            <w:tcW w:w="126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-0.03563</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-0.01276</w:t>
            </w:r>
          </w:p>
        </w:tc>
      </w:tr>
      <w:tr>
        <w:tblPrEx>
          <w:tblCellMar>
            <w:top w:w="0" w:type="dxa"/>
            <w:left w:w="108" w:type="dxa"/>
            <w:bottom w:w="0" w:type="dxa"/>
            <w:right w:w="108" w:type="dxa"/>
          </w:tblCellMar>
        </w:tblPrEx>
        <w:trPr>
          <w:trHeight w:val="314"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158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0.146813</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0.00539</w:t>
            </w:r>
          </w:p>
        </w:tc>
        <w:tc>
          <w:tcPr>
            <w:tcW w:w="126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-0.03563</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0.147675</w:t>
            </w:r>
          </w:p>
        </w:tc>
      </w:tr>
      <w:tr>
        <w:tblPrEx>
          <w:tblCellMar>
            <w:top w:w="0" w:type="dxa"/>
            <w:left w:w="108" w:type="dxa"/>
            <w:bottom w:w="0" w:type="dxa"/>
            <w:right w:w="108" w:type="dxa"/>
          </w:tblCellMar>
        </w:tblPrEx>
        <w:trPr>
          <w:trHeight w:val="314"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青梗散花</w:t>
            </w:r>
          </w:p>
        </w:tc>
        <w:tc>
          <w:tcPr>
            <w:tcW w:w="158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-0.34353</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0.142286</w:t>
            </w:r>
          </w:p>
        </w:tc>
        <w:tc>
          <w:tcPr>
            <w:tcW w:w="1261"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-0.01276</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0.147675</w:t>
            </w:r>
          </w:p>
        </w:tc>
        <w:tc>
          <w:tcPr>
            <w:tcW w:w="140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696" w:type="dxa"/>
        <w:tblInd w:w="0" w:type="dxa"/>
        <w:tblLayout w:type="autofit"/>
        <w:tblCellMar>
          <w:top w:w="0" w:type="dxa"/>
          <w:left w:w="108" w:type="dxa"/>
          <w:bottom w:w="0" w:type="dxa"/>
          <w:right w:w="108" w:type="dxa"/>
        </w:tblCellMar>
      </w:tblPr>
      <w:tblGrid>
        <w:gridCol w:w="1555"/>
        <w:gridCol w:w="1615"/>
        <w:gridCol w:w="1417"/>
        <w:gridCol w:w="1275"/>
        <w:gridCol w:w="1417"/>
        <w:gridCol w:w="1417"/>
      </w:tblGrid>
      <w:tr>
        <w:tblPrEx>
          <w:tblCellMar>
            <w:top w:w="0" w:type="dxa"/>
            <w:left w:w="108" w:type="dxa"/>
            <w:bottom w:w="0" w:type="dxa"/>
            <w:right w:w="108" w:type="dxa"/>
          </w:tblCellMar>
        </w:tblPrEx>
        <w:trPr>
          <w:trHeight w:val="285" w:hRule="atLeast"/>
        </w:trPr>
        <w:tc>
          <w:tcPr>
            <w:tcW w:w="1555"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单品名称</w:t>
            </w:r>
          </w:p>
        </w:tc>
        <w:tc>
          <w:tcPr>
            <w:tcW w:w="16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1417"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紫白菜(1)</w:t>
            </w:r>
          </w:p>
        </w:tc>
        <w:tc>
          <w:tcPr>
            <w:tcW w:w="127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紫白菜(2)</w:t>
            </w:r>
          </w:p>
        </w:tc>
        <w:tc>
          <w:tcPr>
            <w:tcW w:w="1417"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1417"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青梗散花</w:t>
            </w:r>
          </w:p>
        </w:tc>
      </w:tr>
      <w:tr>
        <w:tblPrEx>
          <w:tblCellMar>
            <w:top w:w="0" w:type="dxa"/>
            <w:left w:w="108" w:type="dxa"/>
            <w:bottom w:w="0" w:type="dxa"/>
            <w:right w:w="108" w:type="dxa"/>
          </w:tblCellMar>
        </w:tblPrEx>
        <w:trPr>
          <w:trHeight w:val="285"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16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-0.07166</w:t>
            </w:r>
          </w:p>
        </w:tc>
        <w:tc>
          <w:tcPr>
            <w:tcW w:w="127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-0.02609</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0.008991</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-0.40661</w:t>
            </w:r>
          </w:p>
        </w:tc>
      </w:tr>
      <w:tr>
        <w:tblPrEx>
          <w:tblCellMar>
            <w:top w:w="0" w:type="dxa"/>
            <w:left w:w="108" w:type="dxa"/>
            <w:bottom w:w="0" w:type="dxa"/>
            <w:right w:w="108" w:type="dxa"/>
          </w:tblCellMar>
        </w:tblPrEx>
        <w:trPr>
          <w:trHeight w:val="285"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紫白菜(1)</w:t>
            </w:r>
          </w:p>
        </w:tc>
        <w:tc>
          <w:tcPr>
            <w:tcW w:w="16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-0.07166</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7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-0.00508</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-0.00694</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0.068434</w:t>
            </w:r>
          </w:p>
        </w:tc>
      </w:tr>
      <w:tr>
        <w:tblPrEx>
          <w:tblCellMar>
            <w:top w:w="0" w:type="dxa"/>
            <w:left w:w="108" w:type="dxa"/>
            <w:bottom w:w="0" w:type="dxa"/>
            <w:right w:w="108" w:type="dxa"/>
          </w:tblCellMar>
        </w:tblPrEx>
        <w:trPr>
          <w:trHeight w:val="285"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紫白菜(2)</w:t>
            </w:r>
          </w:p>
        </w:tc>
        <w:tc>
          <w:tcPr>
            <w:tcW w:w="16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-0.02609</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-0.00508</w:t>
            </w:r>
          </w:p>
        </w:tc>
        <w:tc>
          <w:tcPr>
            <w:tcW w:w="127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-0.04682</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-0.00612</w:t>
            </w:r>
          </w:p>
        </w:tc>
      </w:tr>
      <w:tr>
        <w:tblPrEx>
          <w:tblCellMar>
            <w:top w:w="0" w:type="dxa"/>
            <w:left w:w="108" w:type="dxa"/>
            <w:bottom w:w="0" w:type="dxa"/>
            <w:right w:w="108" w:type="dxa"/>
          </w:tblCellMar>
        </w:tblPrEx>
        <w:trPr>
          <w:trHeight w:val="285"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16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0.008991</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-0.00694</w:t>
            </w:r>
          </w:p>
        </w:tc>
        <w:tc>
          <w:tcPr>
            <w:tcW w:w="127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-0.04682</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0.097373</w:t>
            </w:r>
          </w:p>
        </w:tc>
      </w:tr>
      <w:tr>
        <w:tblPrEx>
          <w:tblCellMar>
            <w:top w:w="0" w:type="dxa"/>
            <w:left w:w="108" w:type="dxa"/>
            <w:bottom w:w="0" w:type="dxa"/>
            <w:right w:w="108" w:type="dxa"/>
          </w:tblCellMar>
        </w:tblPrEx>
        <w:trPr>
          <w:trHeight w:val="285"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青梗散花</w:t>
            </w:r>
          </w:p>
        </w:tc>
        <w:tc>
          <w:tcPr>
            <w:tcW w:w="16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-0.40661</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0.068434</w:t>
            </w:r>
          </w:p>
        </w:tc>
        <w:tc>
          <w:tcPr>
            <w:tcW w:w="127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-0.00612</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0.097373</w:t>
            </w:r>
          </w:p>
        </w:tc>
        <w:tc>
          <w:tcPr>
            <w:tcW w:w="1417"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747" w:type="dxa"/>
        <w:tblInd w:w="0" w:type="dxa"/>
        <w:tblLayout w:type="autofit"/>
        <w:tblCellMar>
          <w:top w:w="0" w:type="dxa"/>
          <w:left w:w="108" w:type="dxa"/>
          <w:bottom w:w="0" w:type="dxa"/>
          <w:right w:w="108" w:type="dxa"/>
        </w:tblCellMar>
      </w:tblPr>
      <w:tblGrid>
        <w:gridCol w:w="1555"/>
        <w:gridCol w:w="1635"/>
        <w:gridCol w:w="1425"/>
        <w:gridCol w:w="1282"/>
        <w:gridCol w:w="1425"/>
        <w:gridCol w:w="1425"/>
      </w:tblGrid>
      <w:tr>
        <w:tblPrEx>
          <w:tblCellMar>
            <w:top w:w="0" w:type="dxa"/>
            <w:left w:w="108" w:type="dxa"/>
            <w:bottom w:w="0" w:type="dxa"/>
            <w:right w:w="108" w:type="dxa"/>
          </w:tblCellMar>
        </w:tblPrEx>
        <w:trPr>
          <w:trHeight w:val="313" w:hRule="atLeast"/>
        </w:trPr>
        <w:tc>
          <w:tcPr>
            <w:tcW w:w="1555"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单品名称</w:t>
            </w:r>
          </w:p>
        </w:tc>
        <w:tc>
          <w:tcPr>
            <w:tcW w:w="163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142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紫白菜(1)</w:t>
            </w:r>
          </w:p>
        </w:tc>
        <w:tc>
          <w:tcPr>
            <w:tcW w:w="12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紫白菜(2)</w:t>
            </w:r>
          </w:p>
        </w:tc>
        <w:tc>
          <w:tcPr>
            <w:tcW w:w="142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142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青梗散花</w:t>
            </w:r>
          </w:p>
        </w:tc>
      </w:tr>
      <w:tr>
        <w:tblPrEx>
          <w:tblCellMar>
            <w:top w:w="0" w:type="dxa"/>
            <w:left w:w="108" w:type="dxa"/>
            <w:bottom w:w="0" w:type="dxa"/>
            <w:right w:w="108" w:type="dxa"/>
          </w:tblCellMar>
        </w:tblPrEx>
        <w:trPr>
          <w:trHeight w:val="313"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163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-0.07776</w:t>
            </w:r>
          </w:p>
        </w:tc>
        <w:tc>
          <w:tcPr>
            <w:tcW w:w="12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-0.02823</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0.008447</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-0.48751</w:t>
            </w:r>
          </w:p>
        </w:tc>
      </w:tr>
      <w:tr>
        <w:tblPrEx>
          <w:tblCellMar>
            <w:top w:w="0" w:type="dxa"/>
            <w:left w:w="108" w:type="dxa"/>
            <w:bottom w:w="0" w:type="dxa"/>
            <w:right w:w="108" w:type="dxa"/>
          </w:tblCellMar>
        </w:tblPrEx>
        <w:trPr>
          <w:trHeight w:val="313"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紫白菜(1)</w:t>
            </w:r>
          </w:p>
        </w:tc>
        <w:tc>
          <w:tcPr>
            <w:tcW w:w="163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-0.07776</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-0.00509</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-0.00863</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0.076084</w:t>
            </w:r>
          </w:p>
        </w:tc>
      </w:tr>
      <w:tr>
        <w:tblPrEx>
          <w:tblCellMar>
            <w:top w:w="0" w:type="dxa"/>
            <w:left w:w="108" w:type="dxa"/>
            <w:bottom w:w="0" w:type="dxa"/>
            <w:right w:w="108" w:type="dxa"/>
          </w:tblCellMar>
        </w:tblPrEx>
        <w:trPr>
          <w:trHeight w:val="313"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紫白菜(2)</w:t>
            </w:r>
          </w:p>
        </w:tc>
        <w:tc>
          <w:tcPr>
            <w:tcW w:w="163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-0.02823</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-0.00509</w:t>
            </w:r>
          </w:p>
        </w:tc>
        <w:tc>
          <w:tcPr>
            <w:tcW w:w="12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-0.05735</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-0.0068</w:t>
            </w:r>
          </w:p>
        </w:tc>
      </w:tr>
      <w:tr>
        <w:tblPrEx>
          <w:tblCellMar>
            <w:top w:w="0" w:type="dxa"/>
            <w:left w:w="108" w:type="dxa"/>
            <w:bottom w:w="0" w:type="dxa"/>
            <w:right w:w="108" w:type="dxa"/>
          </w:tblCellMar>
        </w:tblPrEx>
        <w:trPr>
          <w:trHeight w:val="313"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163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0.008447</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-0.00863</w:t>
            </w:r>
          </w:p>
        </w:tc>
        <w:tc>
          <w:tcPr>
            <w:tcW w:w="12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-0.05735</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0.129205</w:t>
            </w:r>
          </w:p>
        </w:tc>
      </w:tr>
      <w:tr>
        <w:tblPrEx>
          <w:tblCellMar>
            <w:top w:w="0" w:type="dxa"/>
            <w:left w:w="108" w:type="dxa"/>
            <w:bottom w:w="0" w:type="dxa"/>
            <w:right w:w="108" w:type="dxa"/>
          </w:tblCellMar>
        </w:tblPrEx>
        <w:trPr>
          <w:trHeight w:val="313" w:hRule="atLeast"/>
        </w:trPr>
        <w:tc>
          <w:tcPr>
            <w:tcW w:w="155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青梗散花</w:t>
            </w:r>
          </w:p>
        </w:tc>
        <w:tc>
          <w:tcPr>
            <w:tcW w:w="163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-0.48751</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0.076084</w:t>
            </w:r>
          </w:p>
        </w:tc>
        <w:tc>
          <w:tcPr>
            <w:tcW w:w="12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-0.0068</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0.129205</w:t>
            </w:r>
          </w:p>
        </w:tc>
        <w:tc>
          <w:tcPr>
            <w:tcW w:w="142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p>
      <w:pPr>
        <w:spacing w:line="360" w:lineRule="auto"/>
        <w:ind w:firstLine="498"/>
        <w:rPr>
          <w:rFonts w:ascii="宋体" w:hAnsi="宋体" w:eastAsia="宋体"/>
          <w:sz w:val="24"/>
          <w:szCs w:val="24"/>
        </w:rPr>
      </w:pPr>
      <w:r>
        <w:rPr>
          <w:rFonts w:hint="eastAsia" w:ascii="宋体" w:hAnsi="宋体" w:eastAsia="宋体"/>
          <w:sz w:val="24"/>
          <w:szCs w:val="24"/>
        </w:rPr>
        <w:t>很遗憾的是，这五个单品之间并没有较强的相关性。但是在观察未展示在论文之中的花菜类单品间的相关系数表的过程中，我们发现了一些具有较高的相关系数且销售总量较多配对组合。例如</w:t>
      </w:r>
      <w:bookmarkStart w:id="0" w:name="_Hlk145175698"/>
      <w:r>
        <w:rPr>
          <w:rFonts w:hint="eastAsia" w:ascii="宋体" w:hAnsi="宋体" w:eastAsia="宋体"/>
          <w:sz w:val="24"/>
          <w:szCs w:val="24"/>
        </w:rPr>
        <w:t>云南生菜</w:t>
      </w:r>
      <w:r>
        <w:rPr>
          <w:rFonts w:ascii="宋体" w:hAnsi="宋体" w:eastAsia="宋体"/>
          <w:sz w:val="24"/>
          <w:szCs w:val="24"/>
        </w:rPr>
        <w:t>(份)</w:t>
      </w:r>
      <w:r>
        <w:rPr>
          <w:rFonts w:hint="eastAsia" w:ascii="宋体" w:hAnsi="宋体" w:eastAsia="宋体"/>
          <w:sz w:val="24"/>
          <w:szCs w:val="24"/>
        </w:rPr>
        <w:t>和云南油麦菜</w:t>
      </w:r>
      <w:r>
        <w:rPr>
          <w:rFonts w:ascii="宋体" w:hAnsi="宋体" w:eastAsia="宋体"/>
          <w:sz w:val="24"/>
          <w:szCs w:val="24"/>
        </w:rPr>
        <w:t>(份)</w:t>
      </w:r>
      <w:bookmarkEnd w:id="0"/>
      <w:r>
        <w:rPr>
          <w:rFonts w:hint="eastAsia" w:ascii="宋体" w:hAnsi="宋体" w:eastAsia="宋体"/>
          <w:sz w:val="24"/>
          <w:szCs w:val="24"/>
        </w:rPr>
        <w:t>有约0</w:t>
      </w:r>
      <w:r>
        <w:rPr>
          <w:rFonts w:ascii="宋体" w:hAnsi="宋体" w:eastAsia="宋体"/>
          <w:sz w:val="24"/>
          <w:szCs w:val="24"/>
        </w:rPr>
        <w:t>.84</w:t>
      </w:r>
      <w:r>
        <w:rPr>
          <w:rFonts w:hint="eastAsia" w:ascii="宋体" w:hAnsi="宋体" w:eastAsia="宋体"/>
          <w:sz w:val="24"/>
          <w:szCs w:val="24"/>
        </w:rPr>
        <w:t>的相关系数，前者在三年的销售总量约为</w:t>
      </w:r>
      <w:r>
        <w:rPr>
          <w:rFonts w:ascii="宋体" w:hAnsi="宋体" w:eastAsia="宋体"/>
          <w:sz w:val="24"/>
          <w:szCs w:val="24"/>
        </w:rPr>
        <w:t>2700</w:t>
      </w:r>
      <w:r>
        <w:rPr>
          <w:rFonts w:hint="eastAsia" w:ascii="宋体" w:hAnsi="宋体" w:eastAsia="宋体"/>
          <w:sz w:val="24"/>
          <w:szCs w:val="24"/>
        </w:rPr>
        <w:t>千克，后者在三年的销售总量约为1</w:t>
      </w:r>
      <w:r>
        <w:rPr>
          <w:rFonts w:ascii="宋体" w:hAnsi="宋体" w:eastAsia="宋体"/>
          <w:sz w:val="24"/>
          <w:szCs w:val="24"/>
        </w:rPr>
        <w:t>600</w:t>
      </w:r>
      <w:r>
        <w:rPr>
          <w:rFonts w:hint="eastAsia" w:ascii="宋体" w:hAnsi="宋体" w:eastAsia="宋体"/>
          <w:sz w:val="24"/>
          <w:szCs w:val="24"/>
        </w:rPr>
        <w:t>千克，二者在销售总量方面均能排在所有单品的前列。这样的数据表明，云南生菜</w:t>
      </w:r>
      <w:r>
        <w:rPr>
          <w:rFonts w:ascii="宋体" w:hAnsi="宋体" w:eastAsia="宋体"/>
          <w:sz w:val="24"/>
          <w:szCs w:val="24"/>
        </w:rPr>
        <w:t>(份)</w:t>
      </w:r>
      <w:r>
        <w:rPr>
          <w:rFonts w:hint="eastAsia" w:ascii="宋体" w:hAnsi="宋体" w:eastAsia="宋体"/>
          <w:sz w:val="24"/>
          <w:szCs w:val="24"/>
        </w:rPr>
        <w:t>和云南油麦菜</w:t>
      </w:r>
      <w:r>
        <w:rPr>
          <w:rFonts w:ascii="宋体" w:hAnsi="宋体" w:eastAsia="宋体"/>
          <w:sz w:val="24"/>
          <w:szCs w:val="24"/>
        </w:rPr>
        <w:t>(份)</w:t>
      </w:r>
      <w:r>
        <w:rPr>
          <w:rFonts w:hint="eastAsia" w:ascii="宋体" w:hAnsi="宋体" w:eastAsia="宋体"/>
          <w:sz w:val="24"/>
          <w:szCs w:val="24"/>
        </w:rPr>
        <w:t>有非常好的正相关性以及一致性，我们猜测二者的产品名称相近起到了非常重要的作用，同时在所选取的时间段内，云南这一地方也曾被网络媒体带货，这亦起到了重要作用。</w:t>
      </w:r>
    </w:p>
    <w:p>
      <w:pPr>
        <w:spacing w:line="360" w:lineRule="auto"/>
        <w:ind w:firstLine="498"/>
        <w:rPr>
          <w:rFonts w:ascii="宋体" w:hAnsi="宋体" w:eastAsia="宋体"/>
          <w:sz w:val="24"/>
          <w:szCs w:val="24"/>
        </w:rPr>
      </w:pPr>
      <w:r>
        <w:drawing>
          <wp:anchor distT="0" distB="0" distL="114300" distR="114300" simplePos="0" relativeHeight="251664384" behindDoc="0" locked="0" layoutInCell="1" allowOverlap="1">
            <wp:simplePos x="0" y="0"/>
            <wp:positionH relativeFrom="margin">
              <wp:align>center</wp:align>
            </wp:positionH>
            <wp:positionV relativeFrom="paragraph">
              <wp:posOffset>650875</wp:posOffset>
            </wp:positionV>
            <wp:extent cx="4431030" cy="3286125"/>
            <wp:effectExtent l="0" t="0" r="7620" b="9525"/>
            <wp:wrapTopAndBottom/>
            <wp:docPr id="20653646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64616"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31030" cy="3286125"/>
                    </a:xfrm>
                    <a:prstGeom prst="rect">
                      <a:avLst/>
                    </a:prstGeom>
                    <a:noFill/>
                    <a:ln>
                      <a:noFill/>
                    </a:ln>
                  </pic:spPr>
                </pic:pic>
              </a:graphicData>
            </a:graphic>
          </wp:anchor>
        </w:drawing>
      </w:r>
      <w:r>
        <w:rPr>
          <w:rFonts w:hint="eastAsia" w:ascii="宋体" w:hAnsi="宋体" w:eastAsia="宋体"/>
          <w:sz w:val="24"/>
          <w:szCs w:val="24"/>
        </w:rPr>
        <w:t>以下展示所有单品的销售总量与其在附件1中相对位置所产生的自动编号之间的散点图，如图3</w:t>
      </w:r>
      <w:r>
        <w:rPr>
          <w:rFonts w:ascii="宋体" w:hAnsi="宋体" w:eastAsia="宋体"/>
          <w:sz w:val="24"/>
          <w:szCs w:val="24"/>
        </w:rPr>
        <w:t>.1.2</w:t>
      </w:r>
      <w:r>
        <w:rPr>
          <w:rFonts w:hint="eastAsia" w:ascii="宋体" w:hAnsi="宋体" w:eastAsia="宋体"/>
          <w:sz w:val="24"/>
          <w:szCs w:val="24"/>
        </w:rPr>
        <w:t>所示。</w:t>
      </w:r>
    </w:p>
    <w:p>
      <w:pPr>
        <w:spacing w:line="360" w:lineRule="auto"/>
        <w:ind w:firstLine="498"/>
        <w:jc w:val="center"/>
        <w:rPr>
          <w:rFonts w:ascii="宋体" w:hAnsi="宋体" w:eastAsia="宋体"/>
          <w:szCs w:val="21"/>
        </w:rPr>
      </w:pPr>
      <w:r>
        <w:rPr>
          <w:rFonts w:hint="eastAsia" w:ascii="宋体" w:hAnsi="宋体" w:eastAsia="宋体"/>
          <w:szCs w:val="21"/>
        </w:rPr>
        <w:t>图3</w:t>
      </w:r>
      <w:r>
        <w:rPr>
          <w:rFonts w:ascii="宋体" w:hAnsi="宋体" w:eastAsia="宋体"/>
          <w:szCs w:val="21"/>
        </w:rPr>
        <w:t>.1.2</w:t>
      </w:r>
    </w:p>
    <w:p>
      <w:pPr>
        <w:spacing w:line="360" w:lineRule="auto"/>
        <w:ind w:firstLine="498"/>
        <w:rPr>
          <w:rFonts w:ascii="宋体" w:hAnsi="宋体" w:eastAsia="宋体"/>
          <w:sz w:val="24"/>
          <w:szCs w:val="24"/>
        </w:rPr>
      </w:pPr>
      <w:r>
        <w:rPr>
          <w:rFonts w:hint="eastAsia" w:ascii="宋体" w:hAnsi="宋体" w:eastAsia="宋体"/>
          <w:sz w:val="24"/>
          <w:szCs w:val="24"/>
        </w:rPr>
        <w:t>进一步地，我们观察附件2可知某些单品的蔬菜在一年的某些季度销售较多而在其他季度销售很少甚至几乎没有售卖，所以我们不妨将2</w:t>
      </w:r>
      <w:r>
        <w:rPr>
          <w:rFonts w:ascii="宋体" w:hAnsi="宋体" w:eastAsia="宋体"/>
          <w:sz w:val="24"/>
          <w:szCs w:val="24"/>
        </w:rPr>
        <w:t>020</w:t>
      </w:r>
      <w:r>
        <w:rPr>
          <w:rFonts w:hint="eastAsia" w:ascii="宋体" w:hAnsi="宋体" w:eastAsia="宋体"/>
          <w:sz w:val="24"/>
          <w:szCs w:val="24"/>
        </w:rPr>
        <w:t>年7月1日至2</w:t>
      </w:r>
      <w:r>
        <w:rPr>
          <w:rFonts w:ascii="宋体" w:hAnsi="宋体" w:eastAsia="宋体"/>
          <w:sz w:val="24"/>
          <w:szCs w:val="24"/>
        </w:rPr>
        <w:t>023</w:t>
      </w:r>
      <w:r>
        <w:rPr>
          <w:rFonts w:hint="eastAsia" w:ascii="宋体" w:hAnsi="宋体" w:eastAsia="宋体"/>
          <w:sz w:val="24"/>
          <w:szCs w:val="24"/>
        </w:rPr>
        <w:t>年6月3</w:t>
      </w:r>
      <w:r>
        <w:rPr>
          <w:rFonts w:ascii="宋体" w:hAnsi="宋体" w:eastAsia="宋体"/>
          <w:sz w:val="24"/>
          <w:szCs w:val="24"/>
        </w:rPr>
        <w:t>0</w:t>
      </w:r>
      <w:r>
        <w:rPr>
          <w:rFonts w:hint="eastAsia" w:ascii="宋体" w:hAnsi="宋体" w:eastAsia="宋体"/>
          <w:sz w:val="24"/>
          <w:szCs w:val="24"/>
        </w:rPr>
        <w:t>日这1</w:t>
      </w:r>
      <w:r>
        <w:rPr>
          <w:rFonts w:ascii="宋体" w:hAnsi="宋体" w:eastAsia="宋体"/>
          <w:sz w:val="24"/>
          <w:szCs w:val="24"/>
        </w:rPr>
        <w:t>2</w:t>
      </w:r>
      <w:r>
        <w:rPr>
          <w:rFonts w:hint="eastAsia" w:ascii="宋体" w:hAnsi="宋体" w:eastAsia="宋体"/>
          <w:sz w:val="24"/>
          <w:szCs w:val="24"/>
        </w:rPr>
        <w:t>个季度的数据集分为</w:t>
      </w:r>
      <w:r>
        <w:rPr>
          <w:rFonts w:ascii="宋体" w:hAnsi="宋体" w:eastAsia="宋体"/>
          <w:sz w:val="24"/>
          <w:szCs w:val="24"/>
        </w:rPr>
        <w:t>4</w:t>
      </w:r>
      <w:r>
        <w:rPr>
          <w:rFonts w:hint="eastAsia" w:ascii="宋体" w:hAnsi="宋体" w:eastAsia="宋体"/>
          <w:sz w:val="24"/>
          <w:szCs w:val="24"/>
        </w:rPr>
        <w:t>组，1组包括了一个季度在三年的数据集，再逐组分析各品类的分布规律以及不同品类之间的相关关系。</w:t>
      </w:r>
    </w:p>
    <w:p>
      <w:pPr>
        <w:spacing w:line="360" w:lineRule="auto"/>
        <w:ind w:firstLine="498"/>
        <w:rPr>
          <w:rFonts w:ascii="宋体" w:hAnsi="宋体" w:eastAsia="宋体"/>
          <w:sz w:val="24"/>
          <w:szCs w:val="24"/>
        </w:rPr>
      </w:pPr>
      <w:r>
        <w:rPr>
          <w:rFonts w:hint="eastAsia" w:ascii="宋体" w:hAnsi="宋体" w:eastAsia="宋体"/>
          <w:sz w:val="24"/>
          <w:szCs w:val="24"/>
        </w:rPr>
        <w:t>接下来分析分布规律，三年的时间包括了1</w:t>
      </w:r>
      <w:r>
        <w:rPr>
          <w:rFonts w:ascii="宋体" w:hAnsi="宋体" w:eastAsia="宋体"/>
          <w:sz w:val="24"/>
          <w:szCs w:val="24"/>
        </w:rPr>
        <w:t>2</w:t>
      </w:r>
      <w:r>
        <w:rPr>
          <w:rFonts w:hint="eastAsia" w:ascii="宋体" w:hAnsi="宋体" w:eastAsia="宋体"/>
          <w:sz w:val="24"/>
          <w:szCs w:val="24"/>
        </w:rPr>
        <w:t>个季度，每个季度都有3个不同年份的数据集，那么我们不妨以季度为标尺来分析。我们先计算了各个季度下各类蔬菜的销售总量，将六类蔬菜的分布规律展示于下表。</w:t>
      </w:r>
    </w:p>
    <w:p>
      <w:pPr>
        <w:spacing w:line="360" w:lineRule="auto"/>
        <w:ind w:firstLine="498"/>
        <w:rPr>
          <w:rFonts w:ascii="宋体" w:hAnsi="宋体" w:eastAsia="宋体"/>
          <w:sz w:val="24"/>
          <w:szCs w:val="24"/>
        </w:rPr>
      </w:pPr>
    </w:p>
    <w:tbl>
      <w:tblPr>
        <w:tblStyle w:val="9"/>
        <w:tblW w:w="8466" w:type="dxa"/>
        <w:tblInd w:w="0" w:type="dxa"/>
        <w:tblLayout w:type="autofit"/>
        <w:tblCellMar>
          <w:top w:w="0" w:type="dxa"/>
          <w:left w:w="108" w:type="dxa"/>
          <w:bottom w:w="0" w:type="dxa"/>
          <w:right w:w="108" w:type="dxa"/>
        </w:tblCellMar>
      </w:tblPr>
      <w:tblGrid>
        <w:gridCol w:w="993"/>
        <w:gridCol w:w="1333"/>
        <w:gridCol w:w="1228"/>
        <w:gridCol w:w="1228"/>
        <w:gridCol w:w="1228"/>
        <w:gridCol w:w="1228"/>
        <w:gridCol w:w="1228"/>
      </w:tblGrid>
      <w:tr>
        <w:tblPrEx>
          <w:tblCellMar>
            <w:top w:w="0" w:type="dxa"/>
            <w:left w:w="108" w:type="dxa"/>
            <w:bottom w:w="0" w:type="dxa"/>
            <w:right w:w="108" w:type="dxa"/>
          </w:tblCellMar>
        </w:tblPrEx>
        <w:trPr>
          <w:trHeight w:val="379" w:hRule="atLeast"/>
        </w:trPr>
        <w:tc>
          <w:tcPr>
            <w:tcW w:w="993" w:type="dxa"/>
            <w:tcBorders>
              <w:top w:val="nil"/>
              <w:left w:val="nil"/>
              <w:bottom w:val="nil"/>
              <w:right w:val="nil"/>
            </w:tcBorders>
            <w:shd w:val="clear" w:color="auto" w:fill="auto"/>
            <w:noWrap/>
            <w:vAlign w:val="bottom"/>
          </w:tcPr>
          <w:p>
            <w:pPr>
              <w:widowControl/>
              <w:spacing w:line="360" w:lineRule="auto"/>
              <w:jc w:val="left"/>
              <w:rPr>
                <w:rFonts w:ascii="宋体" w:hAnsi="宋体" w:eastAsia="宋体" w:cs="宋体"/>
                <w:kern w:val="0"/>
                <w:sz w:val="24"/>
                <w:szCs w:val="24"/>
              </w:rPr>
            </w:pPr>
          </w:p>
        </w:tc>
        <w:tc>
          <w:tcPr>
            <w:tcW w:w="133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2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2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2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2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2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79" w:hRule="atLeast"/>
        </w:trPr>
        <w:tc>
          <w:tcPr>
            <w:tcW w:w="99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第一季度</w:t>
            </w:r>
          </w:p>
        </w:tc>
        <w:tc>
          <w:tcPr>
            <w:tcW w:w="133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12673.43</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46345.33</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10121.07</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5211.662</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28806.22</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23153.98</w:t>
            </w:r>
          </w:p>
        </w:tc>
      </w:tr>
      <w:tr>
        <w:tblPrEx>
          <w:tblCellMar>
            <w:top w:w="0" w:type="dxa"/>
            <w:left w:w="108" w:type="dxa"/>
            <w:bottom w:w="0" w:type="dxa"/>
            <w:right w:w="108" w:type="dxa"/>
          </w:tblCellMar>
        </w:tblPrEx>
        <w:trPr>
          <w:trHeight w:val="379" w:hRule="atLeast"/>
        </w:trPr>
        <w:tc>
          <w:tcPr>
            <w:tcW w:w="99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第二季度</w:t>
            </w:r>
          </w:p>
        </w:tc>
        <w:tc>
          <w:tcPr>
            <w:tcW w:w="133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3481.202</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40955.72</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7733.269</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6875.094</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19955.38</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12652.69</w:t>
            </w:r>
          </w:p>
        </w:tc>
      </w:tr>
      <w:tr>
        <w:tblPrEx>
          <w:tblCellMar>
            <w:top w:w="0" w:type="dxa"/>
            <w:left w:w="108" w:type="dxa"/>
            <w:bottom w:w="0" w:type="dxa"/>
            <w:right w:w="108" w:type="dxa"/>
          </w:tblCellMar>
        </w:tblPrEx>
        <w:trPr>
          <w:trHeight w:val="379" w:hRule="atLeast"/>
        </w:trPr>
        <w:tc>
          <w:tcPr>
            <w:tcW w:w="99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第三季度</w:t>
            </w:r>
          </w:p>
        </w:tc>
        <w:tc>
          <w:tcPr>
            <w:tcW w:w="133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11021.6</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60653.48</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12992.3</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7155.558</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22787.36</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14876.48</w:t>
            </w:r>
          </w:p>
        </w:tc>
      </w:tr>
      <w:tr>
        <w:tblPrEx>
          <w:tblCellMar>
            <w:top w:w="0" w:type="dxa"/>
            <w:left w:w="108" w:type="dxa"/>
            <w:bottom w:w="0" w:type="dxa"/>
            <w:right w:w="108" w:type="dxa"/>
          </w:tblCellMar>
        </w:tblPrEx>
        <w:trPr>
          <w:trHeight w:val="379" w:hRule="atLeast"/>
        </w:trPr>
        <w:tc>
          <w:tcPr>
            <w:tcW w:w="99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第四季度</w:t>
            </w:r>
          </w:p>
        </w:tc>
        <w:tc>
          <w:tcPr>
            <w:tcW w:w="133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13431.32</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50705.03</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10943.14</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3199.805</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20096.15</w:t>
            </w:r>
          </w:p>
        </w:tc>
        <w:tc>
          <w:tcPr>
            <w:tcW w:w="122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25448.57</w:t>
            </w:r>
          </w:p>
        </w:tc>
      </w:tr>
    </w:tbl>
    <w:p>
      <w:pPr>
        <w:spacing w:line="360" w:lineRule="auto"/>
        <w:ind w:firstLine="498"/>
        <w:rPr>
          <w:rFonts w:ascii="宋体" w:hAnsi="宋体" w:eastAsia="宋体"/>
          <w:sz w:val="24"/>
          <w:szCs w:val="24"/>
        </w:rPr>
      </w:pPr>
    </w:p>
    <w:p>
      <w:pPr>
        <w:spacing w:line="360" w:lineRule="auto"/>
        <w:ind w:firstLine="498"/>
        <w:rPr>
          <w:rFonts w:ascii="宋体" w:hAnsi="宋体" w:eastAsia="宋体"/>
          <w:sz w:val="24"/>
          <w:szCs w:val="24"/>
        </w:rPr>
      </w:pPr>
      <w:r>
        <w:drawing>
          <wp:anchor distT="0" distB="0" distL="114300" distR="114300" simplePos="0" relativeHeight="251660288" behindDoc="1" locked="0" layoutInCell="1" allowOverlap="1">
            <wp:simplePos x="0" y="0"/>
            <wp:positionH relativeFrom="margin">
              <wp:align>right</wp:align>
            </wp:positionH>
            <wp:positionV relativeFrom="paragraph">
              <wp:posOffset>666750</wp:posOffset>
            </wp:positionV>
            <wp:extent cx="5274310" cy="3958590"/>
            <wp:effectExtent l="0" t="0" r="2540" b="3810"/>
            <wp:wrapTopAndBottom/>
            <wp:docPr id="366731150" name="图片 36673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1150" name="图片 366731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58590"/>
                    </a:xfrm>
                    <a:prstGeom prst="rect">
                      <a:avLst/>
                    </a:prstGeom>
                    <a:noFill/>
                    <a:ln>
                      <a:noFill/>
                    </a:ln>
                  </pic:spPr>
                </pic:pic>
              </a:graphicData>
            </a:graphic>
          </wp:anchor>
        </w:drawing>
      </w:r>
      <w:r>
        <w:rPr>
          <w:rFonts w:hint="eastAsia" w:ascii="宋体" w:hAnsi="宋体" w:eastAsia="宋体"/>
          <w:sz w:val="24"/>
          <w:szCs w:val="24"/>
        </w:rPr>
        <w:t>此外，我们还可以绘制折线图来反映各类蔬菜的销量随季度变化的折线图，如图3</w:t>
      </w:r>
      <w:r>
        <w:rPr>
          <w:rFonts w:ascii="宋体" w:hAnsi="宋体" w:eastAsia="宋体"/>
          <w:sz w:val="24"/>
          <w:szCs w:val="24"/>
        </w:rPr>
        <w:t>.1.3</w:t>
      </w:r>
      <w:r>
        <w:rPr>
          <w:rFonts w:hint="eastAsia" w:ascii="宋体" w:hAnsi="宋体" w:eastAsia="宋体"/>
          <w:sz w:val="24"/>
          <w:szCs w:val="24"/>
        </w:rPr>
        <w:t>所示。</w:t>
      </w:r>
    </w:p>
    <w:p>
      <w:pPr>
        <w:spacing w:line="360" w:lineRule="auto"/>
        <w:ind w:firstLine="498"/>
        <w:jc w:val="center"/>
        <w:rPr>
          <w:rFonts w:ascii="宋体" w:hAnsi="宋体" w:eastAsia="宋体"/>
          <w:sz w:val="24"/>
          <w:szCs w:val="24"/>
        </w:rPr>
      </w:pPr>
      <w:r>
        <w:rPr>
          <w:rFonts w:hint="eastAsia" w:ascii="宋体" w:hAnsi="宋体" w:eastAsia="宋体"/>
          <w:szCs w:val="21"/>
        </w:rPr>
        <w:t>图3</w:t>
      </w:r>
      <w:r>
        <w:rPr>
          <w:rFonts w:ascii="宋体" w:hAnsi="宋体" w:eastAsia="宋体"/>
          <w:szCs w:val="21"/>
        </w:rPr>
        <w:t>.1.3</w:t>
      </w:r>
    </w:p>
    <w:p>
      <w:pPr>
        <w:spacing w:line="360" w:lineRule="auto"/>
        <w:ind w:firstLine="498"/>
        <w:rPr>
          <w:rFonts w:ascii="宋体" w:hAnsi="宋体" w:eastAsia="宋体"/>
          <w:sz w:val="24"/>
          <w:szCs w:val="24"/>
        </w:rPr>
      </w:pPr>
    </w:p>
    <w:p>
      <w:pPr>
        <w:spacing w:line="360" w:lineRule="auto"/>
        <w:ind w:firstLine="498"/>
        <w:rPr>
          <w:rFonts w:ascii="宋体" w:hAnsi="宋体" w:eastAsia="宋体"/>
          <w:sz w:val="24"/>
          <w:szCs w:val="24"/>
        </w:rPr>
      </w:pPr>
      <w:r>
        <w:drawing>
          <wp:anchor distT="0" distB="0" distL="114300" distR="114300" simplePos="0" relativeHeight="251659264" behindDoc="1" locked="0" layoutInCell="1" allowOverlap="1">
            <wp:simplePos x="0" y="0"/>
            <wp:positionH relativeFrom="margin">
              <wp:align>center</wp:align>
            </wp:positionH>
            <wp:positionV relativeFrom="paragraph">
              <wp:posOffset>604520</wp:posOffset>
            </wp:positionV>
            <wp:extent cx="4335145" cy="3709035"/>
            <wp:effectExtent l="0" t="0" r="8255" b="5715"/>
            <wp:wrapTopAndBottom/>
            <wp:docPr id="698701698" name="图片 69870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01698" name="图片 6987016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35145" cy="3709035"/>
                    </a:xfrm>
                    <a:prstGeom prst="rect">
                      <a:avLst/>
                    </a:prstGeom>
                    <a:noFill/>
                    <a:ln>
                      <a:noFill/>
                    </a:ln>
                  </pic:spPr>
                </pic:pic>
              </a:graphicData>
            </a:graphic>
          </wp:anchor>
        </w:drawing>
      </w:r>
      <w:r>
        <w:rPr>
          <w:rFonts w:hint="eastAsia" w:ascii="宋体" w:hAnsi="宋体" w:eastAsia="宋体"/>
          <w:sz w:val="24"/>
          <w:szCs w:val="24"/>
        </w:rPr>
        <w:t>不难发现，波动性是较为显著的，比如第二季度水生根茎类的销量明显低于茄类的，但是总量上前者高于后者，如图3</w:t>
      </w:r>
      <w:r>
        <w:rPr>
          <w:rFonts w:ascii="宋体" w:hAnsi="宋体" w:eastAsia="宋体"/>
          <w:sz w:val="24"/>
          <w:szCs w:val="24"/>
        </w:rPr>
        <w:t>.1.4</w:t>
      </w:r>
      <w:r>
        <w:rPr>
          <w:rFonts w:hint="eastAsia" w:ascii="宋体" w:hAnsi="宋体" w:eastAsia="宋体"/>
          <w:sz w:val="24"/>
          <w:szCs w:val="24"/>
        </w:rPr>
        <w:t>所示。</w:t>
      </w:r>
    </w:p>
    <w:p>
      <w:pPr>
        <w:spacing w:line="360" w:lineRule="auto"/>
        <w:ind w:firstLine="498"/>
        <w:jc w:val="center"/>
        <w:rPr>
          <w:rFonts w:ascii="宋体" w:hAnsi="宋体" w:eastAsia="宋体"/>
          <w:szCs w:val="21"/>
        </w:rPr>
      </w:pPr>
      <w:bookmarkStart w:id="1" w:name="_Hlk145179554"/>
      <w:r>
        <w:rPr>
          <w:rFonts w:hint="eastAsia" w:ascii="宋体" w:hAnsi="宋体" w:eastAsia="宋体"/>
          <w:szCs w:val="21"/>
        </w:rPr>
        <w:t>图3</w:t>
      </w:r>
      <w:r>
        <w:rPr>
          <w:rFonts w:ascii="宋体" w:hAnsi="宋体" w:eastAsia="宋体"/>
          <w:szCs w:val="21"/>
        </w:rPr>
        <w:t>.1.</w:t>
      </w:r>
      <w:bookmarkEnd w:id="1"/>
      <w:r>
        <w:rPr>
          <w:rFonts w:ascii="宋体" w:hAnsi="宋体" w:eastAsia="宋体"/>
          <w:szCs w:val="21"/>
        </w:rPr>
        <w:t>4</w:t>
      </w:r>
    </w:p>
    <w:p>
      <w:pPr>
        <w:spacing w:line="360" w:lineRule="auto"/>
        <w:ind w:firstLine="498"/>
        <w:jc w:val="center"/>
        <w:rPr>
          <w:rFonts w:ascii="宋体" w:hAnsi="宋体" w:eastAsia="宋体"/>
          <w:szCs w:val="21"/>
        </w:rPr>
      </w:pPr>
    </w:p>
    <w:p>
      <w:pPr>
        <w:spacing w:line="360" w:lineRule="auto"/>
        <w:ind w:firstLine="498"/>
        <w:rPr>
          <w:rFonts w:ascii="宋体" w:hAnsi="宋体" w:eastAsia="宋体"/>
          <w:sz w:val="24"/>
          <w:szCs w:val="24"/>
        </w:rPr>
      </w:pPr>
      <w:r>
        <w:rPr>
          <w:rFonts w:hint="eastAsia" w:ascii="宋体" w:hAnsi="宋体" w:eastAsia="宋体"/>
          <w:sz w:val="24"/>
          <w:szCs w:val="24"/>
        </w:rPr>
        <w:t>按照季度进行类与类之间相关性分析的时候，Pearson系数对于原始数据正态性的高要求使得其结果误差极大，下面展示各类在考虑第一季度三年总计的销售量之时的Pearson系数表格。</w:t>
      </w:r>
    </w:p>
    <w:p>
      <w:pPr>
        <w:spacing w:line="360" w:lineRule="auto"/>
        <w:ind w:firstLine="498"/>
        <w:rPr>
          <w:rFonts w:ascii="宋体" w:hAnsi="宋体" w:eastAsia="宋体"/>
          <w:sz w:val="24"/>
          <w:szCs w:val="24"/>
        </w:rPr>
      </w:pPr>
    </w:p>
    <w:tbl>
      <w:tblPr>
        <w:tblStyle w:val="9"/>
        <w:tblW w:w="8302" w:type="dxa"/>
        <w:tblInd w:w="0" w:type="dxa"/>
        <w:tblLayout w:type="autofit"/>
        <w:tblCellMar>
          <w:top w:w="0" w:type="dxa"/>
          <w:left w:w="108" w:type="dxa"/>
          <w:bottom w:w="0" w:type="dxa"/>
          <w:right w:w="108" w:type="dxa"/>
        </w:tblCellMar>
      </w:tblPr>
      <w:tblGrid>
        <w:gridCol w:w="1222"/>
        <w:gridCol w:w="1180"/>
        <w:gridCol w:w="1180"/>
        <w:gridCol w:w="1180"/>
        <w:gridCol w:w="1180"/>
        <w:gridCol w:w="1180"/>
        <w:gridCol w:w="1180"/>
      </w:tblGrid>
      <w:tr>
        <w:tblPrEx>
          <w:tblCellMar>
            <w:top w:w="0" w:type="dxa"/>
            <w:left w:w="108" w:type="dxa"/>
            <w:bottom w:w="0" w:type="dxa"/>
            <w:right w:w="108" w:type="dxa"/>
          </w:tblCellMar>
        </w:tblPrEx>
        <w:trPr>
          <w:trHeight w:val="323" w:hRule="atLeast"/>
        </w:trPr>
        <w:tc>
          <w:tcPr>
            <w:tcW w:w="1222"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23" w:hRule="atLeast"/>
        </w:trPr>
        <w:tc>
          <w:tcPr>
            <w:tcW w:w="1222"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0.999261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0.99953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0.999223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0.999348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0.999694</w:t>
            </w:r>
          </w:p>
        </w:tc>
      </w:tr>
      <w:tr>
        <w:tblPrEx>
          <w:tblCellMar>
            <w:top w:w="0" w:type="dxa"/>
            <w:left w:w="108" w:type="dxa"/>
            <w:bottom w:w="0" w:type="dxa"/>
            <w:right w:w="108" w:type="dxa"/>
          </w:tblCellMar>
        </w:tblPrEx>
        <w:trPr>
          <w:trHeight w:val="323" w:hRule="atLeast"/>
        </w:trPr>
        <w:tc>
          <w:tcPr>
            <w:tcW w:w="1222"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0.999261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0.999677</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0.999484</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0.999649</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0.999676</w:t>
            </w:r>
          </w:p>
        </w:tc>
      </w:tr>
      <w:tr>
        <w:tblPrEx>
          <w:tblCellMar>
            <w:top w:w="0" w:type="dxa"/>
            <w:left w:w="108" w:type="dxa"/>
            <w:bottom w:w="0" w:type="dxa"/>
            <w:right w:w="108" w:type="dxa"/>
          </w:tblCellMar>
        </w:tblPrEx>
        <w:trPr>
          <w:trHeight w:val="323" w:hRule="atLeast"/>
        </w:trPr>
        <w:tc>
          <w:tcPr>
            <w:tcW w:w="1222"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0.99953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0.999677</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0.999592</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0.99965</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0.99966</w:t>
            </w:r>
          </w:p>
        </w:tc>
      </w:tr>
      <w:tr>
        <w:tblPrEx>
          <w:tblCellMar>
            <w:top w:w="0" w:type="dxa"/>
            <w:left w:w="108" w:type="dxa"/>
            <w:bottom w:w="0" w:type="dxa"/>
            <w:right w:w="108" w:type="dxa"/>
          </w:tblCellMar>
        </w:tblPrEx>
        <w:trPr>
          <w:trHeight w:val="323" w:hRule="atLeast"/>
        </w:trPr>
        <w:tc>
          <w:tcPr>
            <w:tcW w:w="1222"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0.999223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0.999484</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0.999592</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0.999808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0.999476</w:t>
            </w:r>
          </w:p>
        </w:tc>
      </w:tr>
      <w:tr>
        <w:tblPrEx>
          <w:tblCellMar>
            <w:top w:w="0" w:type="dxa"/>
            <w:left w:w="108" w:type="dxa"/>
            <w:bottom w:w="0" w:type="dxa"/>
            <w:right w:w="108" w:type="dxa"/>
          </w:tblCellMar>
        </w:tblPrEx>
        <w:trPr>
          <w:trHeight w:val="323" w:hRule="atLeast"/>
        </w:trPr>
        <w:tc>
          <w:tcPr>
            <w:tcW w:w="1222"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0.999348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0.999649</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0.99965</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0.999808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0.999629</w:t>
            </w:r>
          </w:p>
        </w:tc>
      </w:tr>
      <w:tr>
        <w:tblPrEx>
          <w:tblCellMar>
            <w:top w:w="0" w:type="dxa"/>
            <w:left w:w="108" w:type="dxa"/>
            <w:bottom w:w="0" w:type="dxa"/>
            <w:right w:w="108" w:type="dxa"/>
          </w:tblCellMar>
        </w:tblPrEx>
        <w:trPr>
          <w:trHeight w:val="323" w:hRule="atLeast"/>
        </w:trPr>
        <w:tc>
          <w:tcPr>
            <w:tcW w:w="1222"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0.999694</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0.999676</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0.99966</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0.999476</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0.999629</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r>
        <w:rPr>
          <w:rFonts w:hint="eastAsia" w:ascii="宋体" w:hAnsi="宋体" w:eastAsia="宋体"/>
          <w:sz w:val="24"/>
          <w:szCs w:val="24"/>
        </w:rPr>
        <w:t>于是，下文的分析仅考虑Kendall和Spearman系数，以下分别是第一至第四各个季度的Kendall和Spearman系数表，以便在不同季度分析各个类之间的相关关系。</w:t>
      </w:r>
    </w:p>
    <w:p>
      <w:pPr>
        <w:spacing w:line="360" w:lineRule="auto"/>
        <w:ind w:firstLine="498"/>
        <w:rPr>
          <w:rFonts w:ascii="宋体" w:hAnsi="宋体" w:eastAsia="宋体"/>
          <w:sz w:val="24"/>
          <w:szCs w:val="24"/>
        </w:rPr>
      </w:pPr>
    </w:p>
    <w:tbl>
      <w:tblPr>
        <w:tblStyle w:val="9"/>
        <w:tblW w:w="8393" w:type="dxa"/>
        <w:tblInd w:w="0" w:type="dxa"/>
        <w:tblLayout w:type="autofit"/>
        <w:tblCellMar>
          <w:top w:w="0" w:type="dxa"/>
          <w:left w:w="108" w:type="dxa"/>
          <w:bottom w:w="0" w:type="dxa"/>
          <w:right w:w="108" w:type="dxa"/>
        </w:tblCellMar>
      </w:tblPr>
      <w:tblGrid>
        <w:gridCol w:w="1235"/>
        <w:gridCol w:w="1193"/>
        <w:gridCol w:w="1193"/>
        <w:gridCol w:w="1193"/>
        <w:gridCol w:w="1193"/>
        <w:gridCol w:w="1193"/>
        <w:gridCol w:w="1193"/>
      </w:tblGrid>
      <w:tr>
        <w:tblPrEx>
          <w:tblCellMar>
            <w:top w:w="0" w:type="dxa"/>
            <w:left w:w="108" w:type="dxa"/>
            <w:bottom w:w="0" w:type="dxa"/>
            <w:right w:w="108" w:type="dxa"/>
          </w:tblCellMar>
        </w:tblPrEx>
        <w:trPr>
          <w:trHeight w:val="386" w:hRule="atLeast"/>
        </w:trPr>
        <w:tc>
          <w:tcPr>
            <w:tcW w:w="1235"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19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9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9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9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9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9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86" w:hRule="atLeast"/>
        </w:trPr>
        <w:tc>
          <w:tcPr>
            <w:tcW w:w="123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0.577118</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0.622561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0.347233</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0.376103</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0.730019</w:t>
            </w:r>
          </w:p>
        </w:tc>
      </w:tr>
      <w:tr>
        <w:tblPrEx>
          <w:tblCellMar>
            <w:top w:w="0" w:type="dxa"/>
            <w:left w:w="108" w:type="dxa"/>
            <w:bottom w:w="0" w:type="dxa"/>
            <w:right w:w="108" w:type="dxa"/>
          </w:tblCellMar>
        </w:tblPrEx>
        <w:trPr>
          <w:trHeight w:val="386" w:hRule="atLeast"/>
        </w:trPr>
        <w:tc>
          <w:tcPr>
            <w:tcW w:w="123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0.577118</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0.566426</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0.478214</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0.514568</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0.603315</w:t>
            </w:r>
          </w:p>
        </w:tc>
      </w:tr>
      <w:tr>
        <w:tblPrEx>
          <w:tblCellMar>
            <w:top w:w="0" w:type="dxa"/>
            <w:left w:w="108" w:type="dxa"/>
            <w:bottom w:w="0" w:type="dxa"/>
            <w:right w:w="108" w:type="dxa"/>
          </w:tblCellMar>
        </w:tblPrEx>
        <w:trPr>
          <w:trHeight w:val="386" w:hRule="atLeast"/>
        </w:trPr>
        <w:tc>
          <w:tcPr>
            <w:tcW w:w="123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0.622561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0.566426</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0.442395</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0.454157</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0.589949</w:t>
            </w:r>
          </w:p>
        </w:tc>
      </w:tr>
      <w:tr>
        <w:tblPrEx>
          <w:tblCellMar>
            <w:top w:w="0" w:type="dxa"/>
            <w:left w:w="108" w:type="dxa"/>
            <w:bottom w:w="0" w:type="dxa"/>
            <w:right w:w="108" w:type="dxa"/>
          </w:tblCellMar>
        </w:tblPrEx>
        <w:trPr>
          <w:trHeight w:val="386" w:hRule="atLeast"/>
        </w:trPr>
        <w:tc>
          <w:tcPr>
            <w:tcW w:w="123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0.347233</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0.478214</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0.442395</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0.602245</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0.392676</w:t>
            </w:r>
          </w:p>
        </w:tc>
      </w:tr>
      <w:tr>
        <w:tblPrEx>
          <w:tblCellMar>
            <w:top w:w="0" w:type="dxa"/>
            <w:left w:w="108" w:type="dxa"/>
            <w:bottom w:w="0" w:type="dxa"/>
            <w:right w:w="108" w:type="dxa"/>
          </w:tblCellMar>
        </w:tblPrEx>
        <w:trPr>
          <w:trHeight w:val="386" w:hRule="atLeast"/>
        </w:trPr>
        <w:tc>
          <w:tcPr>
            <w:tcW w:w="123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0.376103</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0.514568</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0.454157</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0.602245</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0.416199</w:t>
            </w:r>
          </w:p>
        </w:tc>
      </w:tr>
      <w:tr>
        <w:tblPrEx>
          <w:tblCellMar>
            <w:top w:w="0" w:type="dxa"/>
            <w:left w:w="108" w:type="dxa"/>
            <w:bottom w:w="0" w:type="dxa"/>
            <w:right w:w="108" w:type="dxa"/>
          </w:tblCellMar>
        </w:tblPrEx>
        <w:trPr>
          <w:trHeight w:val="386" w:hRule="atLeast"/>
        </w:trPr>
        <w:tc>
          <w:tcPr>
            <w:tcW w:w="1235"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0.730019</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0.603315</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0.589949</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0.392676</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0.416199</w:t>
            </w:r>
          </w:p>
        </w:tc>
        <w:tc>
          <w:tcPr>
            <w:tcW w:w="119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386" w:type="dxa"/>
        <w:tblInd w:w="0" w:type="dxa"/>
        <w:tblLayout w:type="autofit"/>
        <w:tblCellMar>
          <w:top w:w="0" w:type="dxa"/>
          <w:left w:w="108" w:type="dxa"/>
          <w:bottom w:w="0" w:type="dxa"/>
          <w:right w:w="108" w:type="dxa"/>
        </w:tblCellMar>
      </w:tblPr>
      <w:tblGrid>
        <w:gridCol w:w="1234"/>
        <w:gridCol w:w="1192"/>
        <w:gridCol w:w="1192"/>
        <w:gridCol w:w="1192"/>
        <w:gridCol w:w="1192"/>
        <w:gridCol w:w="1192"/>
        <w:gridCol w:w="1192"/>
      </w:tblGrid>
      <w:tr>
        <w:tblPrEx>
          <w:tblCellMar>
            <w:top w:w="0" w:type="dxa"/>
            <w:left w:w="108" w:type="dxa"/>
            <w:bottom w:w="0" w:type="dxa"/>
            <w:right w:w="108" w:type="dxa"/>
          </w:tblCellMar>
        </w:tblPrEx>
        <w:trPr>
          <w:trHeight w:val="338" w:hRule="atLeast"/>
        </w:trPr>
        <w:tc>
          <w:tcPr>
            <w:tcW w:w="1234"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1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9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38" w:hRule="atLeast"/>
        </w:trPr>
        <w:tc>
          <w:tcPr>
            <w:tcW w:w="123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0.77907</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0.813881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0.479095</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0.505832</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0.903587</w:t>
            </w:r>
          </w:p>
        </w:tc>
      </w:tr>
      <w:tr>
        <w:tblPrEx>
          <w:tblCellMar>
            <w:top w:w="0" w:type="dxa"/>
            <w:left w:w="108" w:type="dxa"/>
            <w:bottom w:w="0" w:type="dxa"/>
            <w:right w:w="108" w:type="dxa"/>
          </w:tblCellMar>
        </w:tblPrEx>
        <w:trPr>
          <w:trHeight w:val="338" w:hRule="atLeast"/>
        </w:trPr>
        <w:tc>
          <w:tcPr>
            <w:tcW w:w="123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0.77907</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0.773657</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0.67101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0.70245</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0.804841</w:t>
            </w:r>
          </w:p>
        </w:tc>
      </w:tr>
      <w:tr>
        <w:tblPrEx>
          <w:tblCellMar>
            <w:top w:w="0" w:type="dxa"/>
            <w:left w:w="108" w:type="dxa"/>
            <w:bottom w:w="0" w:type="dxa"/>
            <w:right w:w="108" w:type="dxa"/>
          </w:tblCellMar>
        </w:tblPrEx>
        <w:trPr>
          <w:trHeight w:val="338" w:hRule="atLeast"/>
        </w:trPr>
        <w:tc>
          <w:tcPr>
            <w:tcW w:w="123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0.813881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0.773657</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0.600714</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0.619323</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0.795928</w:t>
            </w:r>
          </w:p>
        </w:tc>
      </w:tr>
      <w:tr>
        <w:tblPrEx>
          <w:tblCellMar>
            <w:top w:w="0" w:type="dxa"/>
            <w:left w:w="108" w:type="dxa"/>
            <w:bottom w:w="0" w:type="dxa"/>
            <w:right w:w="108" w:type="dxa"/>
          </w:tblCellMar>
        </w:tblPrEx>
        <w:trPr>
          <w:trHeight w:val="338" w:hRule="atLeast"/>
        </w:trPr>
        <w:tc>
          <w:tcPr>
            <w:tcW w:w="123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0.479095</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0.67101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0.600714</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0.786415</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0.554422</w:t>
            </w:r>
          </w:p>
        </w:tc>
      </w:tr>
      <w:tr>
        <w:tblPrEx>
          <w:tblCellMar>
            <w:top w:w="0" w:type="dxa"/>
            <w:left w:w="108" w:type="dxa"/>
            <w:bottom w:w="0" w:type="dxa"/>
            <w:right w:w="108" w:type="dxa"/>
          </w:tblCellMar>
        </w:tblPrEx>
        <w:trPr>
          <w:trHeight w:val="338" w:hRule="atLeast"/>
        </w:trPr>
        <w:tc>
          <w:tcPr>
            <w:tcW w:w="123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0.505832</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0.70245</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0.619323</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0.786415</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0.581486</w:t>
            </w:r>
          </w:p>
        </w:tc>
      </w:tr>
      <w:tr>
        <w:tblPrEx>
          <w:tblCellMar>
            <w:top w:w="0" w:type="dxa"/>
            <w:left w:w="108" w:type="dxa"/>
            <w:bottom w:w="0" w:type="dxa"/>
            <w:right w:w="108" w:type="dxa"/>
          </w:tblCellMar>
        </w:tblPrEx>
        <w:trPr>
          <w:trHeight w:val="338" w:hRule="atLeast"/>
        </w:trPr>
        <w:tc>
          <w:tcPr>
            <w:tcW w:w="123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0.903587</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0.804841</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0.795928</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0.554422</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0.581486</w:t>
            </w:r>
          </w:p>
        </w:tc>
        <w:tc>
          <w:tcPr>
            <w:tcW w:w="119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303" w:type="dxa"/>
        <w:tblInd w:w="0" w:type="dxa"/>
        <w:tblLayout w:type="autofit"/>
        <w:tblCellMar>
          <w:top w:w="0" w:type="dxa"/>
          <w:left w:w="108" w:type="dxa"/>
          <w:bottom w:w="0" w:type="dxa"/>
          <w:right w:w="108" w:type="dxa"/>
        </w:tblCellMar>
      </w:tblPr>
      <w:tblGrid>
        <w:gridCol w:w="1223"/>
        <w:gridCol w:w="1180"/>
        <w:gridCol w:w="1180"/>
        <w:gridCol w:w="1180"/>
        <w:gridCol w:w="1180"/>
        <w:gridCol w:w="1180"/>
        <w:gridCol w:w="1180"/>
      </w:tblGrid>
      <w:tr>
        <w:tblPrEx>
          <w:tblCellMar>
            <w:top w:w="0" w:type="dxa"/>
            <w:left w:w="108" w:type="dxa"/>
            <w:bottom w:w="0" w:type="dxa"/>
            <w:right w:w="108" w:type="dxa"/>
          </w:tblCellMar>
        </w:tblPrEx>
        <w:trPr>
          <w:trHeight w:val="325" w:hRule="atLeast"/>
        </w:trPr>
        <w:tc>
          <w:tcPr>
            <w:tcW w:w="1223"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80"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25" w:hRule="atLeast"/>
        </w:trPr>
        <w:tc>
          <w:tcPr>
            <w:tcW w:w="122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0.268514</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0.275203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0.103201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0.341615</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0.438127</w:t>
            </w:r>
          </w:p>
        </w:tc>
      </w:tr>
      <w:tr>
        <w:tblPrEx>
          <w:tblCellMar>
            <w:top w:w="0" w:type="dxa"/>
            <w:left w:w="108" w:type="dxa"/>
            <w:bottom w:w="0" w:type="dxa"/>
            <w:right w:w="108" w:type="dxa"/>
          </w:tblCellMar>
        </w:tblPrEx>
        <w:trPr>
          <w:trHeight w:val="325" w:hRule="atLeast"/>
        </w:trPr>
        <w:tc>
          <w:tcPr>
            <w:tcW w:w="122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0.268514</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0.406593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0.343526</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0.511228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0.450072</w:t>
            </w:r>
          </w:p>
        </w:tc>
      </w:tr>
      <w:tr>
        <w:tblPrEx>
          <w:tblCellMar>
            <w:top w:w="0" w:type="dxa"/>
            <w:left w:w="108" w:type="dxa"/>
            <w:bottom w:w="0" w:type="dxa"/>
            <w:right w:w="108" w:type="dxa"/>
          </w:tblCellMar>
        </w:tblPrEx>
        <w:trPr>
          <w:trHeight w:val="325" w:hRule="atLeast"/>
        </w:trPr>
        <w:tc>
          <w:tcPr>
            <w:tcW w:w="122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0.275203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0.406593</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0.260392</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0.30387</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0.300048</w:t>
            </w:r>
          </w:p>
        </w:tc>
      </w:tr>
      <w:tr>
        <w:tblPrEx>
          <w:tblCellMar>
            <w:top w:w="0" w:type="dxa"/>
            <w:left w:w="108" w:type="dxa"/>
            <w:bottom w:w="0" w:type="dxa"/>
            <w:right w:w="108" w:type="dxa"/>
          </w:tblCellMar>
        </w:tblPrEx>
        <w:trPr>
          <w:trHeight w:val="325" w:hRule="atLeast"/>
        </w:trPr>
        <w:tc>
          <w:tcPr>
            <w:tcW w:w="122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0.103201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0.343526</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0.260392</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0.233158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0.224558</w:t>
            </w:r>
          </w:p>
        </w:tc>
      </w:tr>
      <w:tr>
        <w:tblPrEx>
          <w:tblCellMar>
            <w:top w:w="0" w:type="dxa"/>
            <w:left w:w="108" w:type="dxa"/>
            <w:bottom w:w="0" w:type="dxa"/>
            <w:right w:w="108" w:type="dxa"/>
          </w:tblCellMar>
        </w:tblPrEx>
        <w:trPr>
          <w:trHeight w:val="325" w:hRule="atLeast"/>
        </w:trPr>
        <w:tc>
          <w:tcPr>
            <w:tcW w:w="122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0.341615</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0.511228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0.30387</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0.233158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0.582418</w:t>
            </w:r>
          </w:p>
        </w:tc>
      </w:tr>
      <w:tr>
        <w:tblPrEx>
          <w:tblCellMar>
            <w:top w:w="0" w:type="dxa"/>
            <w:left w:w="108" w:type="dxa"/>
            <w:bottom w:w="0" w:type="dxa"/>
            <w:right w:w="108" w:type="dxa"/>
          </w:tblCellMar>
        </w:tblPrEx>
        <w:trPr>
          <w:trHeight w:val="325" w:hRule="atLeast"/>
        </w:trPr>
        <w:tc>
          <w:tcPr>
            <w:tcW w:w="1223"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0.438127</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0.450072</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0.300048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0.224558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0.582418</w:t>
            </w:r>
          </w:p>
        </w:tc>
        <w:tc>
          <w:tcPr>
            <w:tcW w:w="1180"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548" w:type="dxa"/>
        <w:tblInd w:w="0" w:type="dxa"/>
        <w:tblLayout w:type="autofit"/>
        <w:tblCellMar>
          <w:top w:w="0" w:type="dxa"/>
          <w:left w:w="108" w:type="dxa"/>
          <w:bottom w:w="0" w:type="dxa"/>
          <w:right w:w="108" w:type="dxa"/>
        </w:tblCellMar>
      </w:tblPr>
      <w:tblGrid>
        <w:gridCol w:w="1258"/>
        <w:gridCol w:w="1215"/>
        <w:gridCol w:w="1215"/>
        <w:gridCol w:w="1215"/>
        <w:gridCol w:w="1215"/>
        <w:gridCol w:w="1215"/>
        <w:gridCol w:w="1215"/>
      </w:tblGrid>
      <w:tr>
        <w:tblPrEx>
          <w:tblCellMar>
            <w:top w:w="0" w:type="dxa"/>
            <w:left w:w="108" w:type="dxa"/>
            <w:bottom w:w="0" w:type="dxa"/>
            <w:right w:w="108" w:type="dxa"/>
          </w:tblCellMar>
        </w:tblPrEx>
        <w:trPr>
          <w:trHeight w:val="377" w:hRule="atLeast"/>
        </w:trPr>
        <w:tc>
          <w:tcPr>
            <w:tcW w:w="1258"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2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15"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77" w:hRule="atLeast"/>
        </w:trPr>
        <w:tc>
          <w:tcPr>
            <w:tcW w:w="1258"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0.40197</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0.398178</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0.13569</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0.465561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0.608603</w:t>
            </w:r>
          </w:p>
        </w:tc>
      </w:tr>
      <w:tr>
        <w:tblPrEx>
          <w:tblCellMar>
            <w:top w:w="0" w:type="dxa"/>
            <w:left w:w="108" w:type="dxa"/>
            <w:bottom w:w="0" w:type="dxa"/>
            <w:right w:w="108" w:type="dxa"/>
          </w:tblCellMar>
        </w:tblPrEx>
        <w:trPr>
          <w:trHeight w:val="377" w:hRule="atLeast"/>
        </w:trPr>
        <w:tc>
          <w:tcPr>
            <w:tcW w:w="1258"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0.40197</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0.566127</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0.485982</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0.717183</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0.64624</w:t>
            </w:r>
          </w:p>
        </w:tc>
      </w:tr>
      <w:tr>
        <w:tblPrEx>
          <w:tblCellMar>
            <w:top w:w="0" w:type="dxa"/>
            <w:left w:w="108" w:type="dxa"/>
            <w:bottom w:w="0" w:type="dxa"/>
            <w:right w:w="108" w:type="dxa"/>
          </w:tblCellMar>
        </w:tblPrEx>
        <w:trPr>
          <w:trHeight w:val="377" w:hRule="atLeast"/>
        </w:trPr>
        <w:tc>
          <w:tcPr>
            <w:tcW w:w="1258"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0.398178</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0.566127</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0.36965</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0.458703</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0.43412</w:t>
            </w:r>
          </w:p>
        </w:tc>
      </w:tr>
      <w:tr>
        <w:tblPrEx>
          <w:tblCellMar>
            <w:top w:w="0" w:type="dxa"/>
            <w:left w:w="108" w:type="dxa"/>
            <w:bottom w:w="0" w:type="dxa"/>
            <w:right w:w="108" w:type="dxa"/>
          </w:tblCellMar>
        </w:tblPrEx>
        <w:trPr>
          <w:trHeight w:val="377" w:hRule="atLeast"/>
        </w:trPr>
        <w:tc>
          <w:tcPr>
            <w:tcW w:w="1258"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0.13569</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0.485982</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0.36965</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0.328884</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0.323937</w:t>
            </w:r>
          </w:p>
        </w:tc>
      </w:tr>
      <w:tr>
        <w:tblPrEx>
          <w:tblCellMar>
            <w:top w:w="0" w:type="dxa"/>
            <w:left w:w="108" w:type="dxa"/>
            <w:bottom w:w="0" w:type="dxa"/>
            <w:right w:w="108" w:type="dxa"/>
          </w:tblCellMar>
        </w:tblPrEx>
        <w:trPr>
          <w:trHeight w:val="377" w:hRule="atLeast"/>
        </w:trPr>
        <w:tc>
          <w:tcPr>
            <w:tcW w:w="1258"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0.465561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0.717183</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0.458703</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0.328884</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0.786446</w:t>
            </w:r>
          </w:p>
        </w:tc>
      </w:tr>
      <w:tr>
        <w:tblPrEx>
          <w:tblCellMar>
            <w:top w:w="0" w:type="dxa"/>
            <w:left w:w="108" w:type="dxa"/>
            <w:bottom w:w="0" w:type="dxa"/>
            <w:right w:w="108" w:type="dxa"/>
          </w:tblCellMar>
        </w:tblPrEx>
        <w:trPr>
          <w:trHeight w:val="377" w:hRule="atLeast"/>
        </w:trPr>
        <w:tc>
          <w:tcPr>
            <w:tcW w:w="1258"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0.608603</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0.64624</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0.43412</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0.323937</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0.786446</w:t>
            </w:r>
          </w:p>
        </w:tc>
        <w:tc>
          <w:tcPr>
            <w:tcW w:w="1215"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464" w:type="dxa"/>
        <w:tblInd w:w="0" w:type="dxa"/>
        <w:tblLayout w:type="autofit"/>
        <w:tblCellMar>
          <w:top w:w="0" w:type="dxa"/>
          <w:left w:w="108" w:type="dxa"/>
          <w:bottom w:w="0" w:type="dxa"/>
          <w:right w:w="108" w:type="dxa"/>
        </w:tblCellMar>
      </w:tblPr>
      <w:tblGrid>
        <w:gridCol w:w="1246"/>
        <w:gridCol w:w="1203"/>
        <w:gridCol w:w="1203"/>
        <w:gridCol w:w="1203"/>
        <w:gridCol w:w="1203"/>
        <w:gridCol w:w="1203"/>
        <w:gridCol w:w="1203"/>
      </w:tblGrid>
      <w:tr>
        <w:tblPrEx>
          <w:tblCellMar>
            <w:top w:w="0" w:type="dxa"/>
            <w:left w:w="108" w:type="dxa"/>
            <w:bottom w:w="0" w:type="dxa"/>
            <w:right w:w="108" w:type="dxa"/>
          </w:tblCellMar>
        </w:tblPrEx>
        <w:trPr>
          <w:trHeight w:val="364" w:hRule="atLeast"/>
        </w:trPr>
        <w:tc>
          <w:tcPr>
            <w:tcW w:w="1246"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20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0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0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0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0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03"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64" w:hRule="atLeast"/>
        </w:trPr>
        <w:tc>
          <w:tcPr>
            <w:tcW w:w="124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0.45582</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0.223469</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0.007948</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0.470313</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0.386629</w:t>
            </w:r>
          </w:p>
        </w:tc>
      </w:tr>
      <w:tr>
        <w:tblPrEx>
          <w:tblCellMar>
            <w:top w:w="0" w:type="dxa"/>
            <w:left w:w="108" w:type="dxa"/>
            <w:bottom w:w="0" w:type="dxa"/>
            <w:right w:w="108" w:type="dxa"/>
          </w:tblCellMar>
        </w:tblPrEx>
        <w:trPr>
          <w:trHeight w:val="364" w:hRule="atLeast"/>
        </w:trPr>
        <w:tc>
          <w:tcPr>
            <w:tcW w:w="124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0.45582</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0.318841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0.228612</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0.661057</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0.43899</w:t>
            </w:r>
          </w:p>
        </w:tc>
      </w:tr>
      <w:tr>
        <w:tblPrEx>
          <w:tblCellMar>
            <w:top w:w="0" w:type="dxa"/>
            <w:left w:w="108" w:type="dxa"/>
            <w:bottom w:w="0" w:type="dxa"/>
            <w:right w:w="108" w:type="dxa"/>
          </w:tblCellMar>
        </w:tblPrEx>
        <w:trPr>
          <w:trHeight w:val="364" w:hRule="atLeast"/>
        </w:trPr>
        <w:tc>
          <w:tcPr>
            <w:tcW w:w="124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0.223469</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0.318841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0.447873</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0.338943</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0.301075</w:t>
            </w:r>
          </w:p>
        </w:tc>
      </w:tr>
      <w:tr>
        <w:tblPrEx>
          <w:tblCellMar>
            <w:top w:w="0" w:type="dxa"/>
            <w:left w:w="108" w:type="dxa"/>
            <w:bottom w:w="0" w:type="dxa"/>
            <w:right w:w="108" w:type="dxa"/>
          </w:tblCellMar>
        </w:tblPrEx>
        <w:trPr>
          <w:trHeight w:val="364" w:hRule="atLeast"/>
        </w:trPr>
        <w:tc>
          <w:tcPr>
            <w:tcW w:w="124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0.007948</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0.228612</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0.447873</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0.165498</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0.066854</w:t>
            </w:r>
          </w:p>
        </w:tc>
      </w:tr>
      <w:tr>
        <w:tblPrEx>
          <w:tblCellMar>
            <w:top w:w="0" w:type="dxa"/>
            <w:left w:w="108" w:type="dxa"/>
            <w:bottom w:w="0" w:type="dxa"/>
            <w:right w:w="108" w:type="dxa"/>
          </w:tblCellMar>
        </w:tblPrEx>
        <w:trPr>
          <w:trHeight w:val="364" w:hRule="atLeast"/>
        </w:trPr>
        <w:tc>
          <w:tcPr>
            <w:tcW w:w="124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0.470313</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FF0000"/>
                <w:kern w:val="0"/>
                <w:sz w:val="22"/>
              </w:rPr>
            </w:pPr>
            <w:r>
              <w:rPr>
                <w:rFonts w:hint="eastAsia" w:ascii="宋体" w:hAnsi="宋体" w:eastAsia="宋体" w:cs="宋体"/>
                <w:b/>
                <w:bCs/>
                <w:color w:val="FF0000"/>
                <w:kern w:val="0"/>
                <w:sz w:val="22"/>
              </w:rPr>
              <w:t>0.661057</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0.338943</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0.165498</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0.423562</w:t>
            </w:r>
          </w:p>
        </w:tc>
      </w:tr>
      <w:tr>
        <w:tblPrEx>
          <w:tblCellMar>
            <w:top w:w="0" w:type="dxa"/>
            <w:left w:w="108" w:type="dxa"/>
            <w:bottom w:w="0" w:type="dxa"/>
            <w:right w:w="108" w:type="dxa"/>
          </w:tblCellMar>
        </w:tblPrEx>
        <w:trPr>
          <w:trHeight w:val="364" w:hRule="atLeast"/>
        </w:trPr>
        <w:tc>
          <w:tcPr>
            <w:tcW w:w="1246"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0.386629</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0.43899</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0.301075</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0.066854</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0.423562</w:t>
            </w:r>
          </w:p>
        </w:tc>
        <w:tc>
          <w:tcPr>
            <w:tcW w:w="1203"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611" w:type="dxa"/>
        <w:tblInd w:w="0" w:type="dxa"/>
        <w:tblLayout w:type="autofit"/>
        <w:tblCellMar>
          <w:top w:w="0" w:type="dxa"/>
          <w:left w:w="108" w:type="dxa"/>
          <w:bottom w:w="0" w:type="dxa"/>
          <w:right w:w="108" w:type="dxa"/>
        </w:tblCellMar>
      </w:tblPr>
      <w:tblGrid>
        <w:gridCol w:w="1267"/>
        <w:gridCol w:w="1224"/>
        <w:gridCol w:w="1224"/>
        <w:gridCol w:w="1224"/>
        <w:gridCol w:w="1224"/>
        <w:gridCol w:w="1224"/>
        <w:gridCol w:w="1224"/>
      </w:tblGrid>
      <w:tr>
        <w:trPr>
          <w:trHeight w:val="356" w:hRule="atLeast"/>
        </w:trPr>
        <w:tc>
          <w:tcPr>
            <w:tcW w:w="1267"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22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2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2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2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2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24"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56" w:hRule="atLeast"/>
        </w:trPr>
        <w:tc>
          <w:tcPr>
            <w:tcW w:w="1267"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0.643341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0.331011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-0.00112</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0.637239</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0.563069</w:t>
            </w:r>
          </w:p>
        </w:tc>
      </w:tr>
      <w:tr>
        <w:tblPrEx>
          <w:tblCellMar>
            <w:top w:w="0" w:type="dxa"/>
            <w:left w:w="108" w:type="dxa"/>
            <w:bottom w:w="0" w:type="dxa"/>
            <w:right w:w="108" w:type="dxa"/>
          </w:tblCellMar>
        </w:tblPrEx>
        <w:trPr>
          <w:trHeight w:val="356" w:hRule="atLeast"/>
        </w:trPr>
        <w:tc>
          <w:tcPr>
            <w:tcW w:w="1267"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0.643341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0.457342</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0.31803</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0.848706</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0.616812</w:t>
            </w:r>
          </w:p>
        </w:tc>
      </w:tr>
      <w:tr>
        <w:tblPrEx>
          <w:tblCellMar>
            <w:top w:w="0" w:type="dxa"/>
            <w:left w:w="108" w:type="dxa"/>
            <w:bottom w:w="0" w:type="dxa"/>
            <w:right w:w="108" w:type="dxa"/>
          </w:tblCellMar>
        </w:tblPrEx>
        <w:trPr>
          <w:trHeight w:val="356" w:hRule="atLeast"/>
        </w:trPr>
        <w:tc>
          <w:tcPr>
            <w:tcW w:w="1267"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0.331011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0.457342</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0.633285</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0.478589</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0.442228</w:t>
            </w:r>
          </w:p>
        </w:tc>
      </w:tr>
      <w:tr>
        <w:tblPrEx>
          <w:tblCellMar>
            <w:top w:w="0" w:type="dxa"/>
            <w:left w:w="108" w:type="dxa"/>
            <w:bottom w:w="0" w:type="dxa"/>
            <w:right w:w="108" w:type="dxa"/>
          </w:tblCellMar>
        </w:tblPrEx>
        <w:trPr>
          <w:trHeight w:val="356" w:hRule="atLeast"/>
        </w:trPr>
        <w:tc>
          <w:tcPr>
            <w:tcW w:w="1267"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-0.00112</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0.31803</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0.633285</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0.240578</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0.103682</w:t>
            </w:r>
          </w:p>
        </w:tc>
      </w:tr>
      <w:tr>
        <w:tblPrEx>
          <w:tblCellMar>
            <w:top w:w="0" w:type="dxa"/>
            <w:left w:w="108" w:type="dxa"/>
            <w:bottom w:w="0" w:type="dxa"/>
            <w:right w:w="108" w:type="dxa"/>
          </w:tblCellMar>
        </w:tblPrEx>
        <w:trPr>
          <w:trHeight w:val="356" w:hRule="atLeast"/>
        </w:trPr>
        <w:tc>
          <w:tcPr>
            <w:tcW w:w="1267"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000000"/>
                <w:kern w:val="0"/>
                <w:sz w:val="22"/>
              </w:rPr>
              <w:t>0.637239</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0.848706</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0.478589</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0.240578</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0.586404</w:t>
            </w:r>
          </w:p>
        </w:tc>
      </w:tr>
      <w:tr>
        <w:tblPrEx>
          <w:tblCellMar>
            <w:top w:w="0" w:type="dxa"/>
            <w:left w:w="108" w:type="dxa"/>
            <w:bottom w:w="0" w:type="dxa"/>
            <w:right w:w="108" w:type="dxa"/>
          </w:tblCellMar>
        </w:tblPrEx>
        <w:trPr>
          <w:trHeight w:val="356" w:hRule="atLeast"/>
        </w:trPr>
        <w:tc>
          <w:tcPr>
            <w:tcW w:w="1267"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0.563069</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0.616812</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0.442228</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0.103682</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0.586404</w:t>
            </w:r>
          </w:p>
        </w:tc>
        <w:tc>
          <w:tcPr>
            <w:tcW w:w="1224"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316" w:type="dxa"/>
        <w:tblInd w:w="0" w:type="dxa"/>
        <w:tblLayout w:type="autofit"/>
        <w:tblCellMar>
          <w:top w:w="0" w:type="dxa"/>
          <w:left w:w="108" w:type="dxa"/>
          <w:bottom w:w="0" w:type="dxa"/>
          <w:right w:w="108" w:type="dxa"/>
        </w:tblCellMar>
      </w:tblPr>
      <w:tblGrid>
        <w:gridCol w:w="1224"/>
        <w:gridCol w:w="1182"/>
        <w:gridCol w:w="1182"/>
        <w:gridCol w:w="1182"/>
        <w:gridCol w:w="1182"/>
        <w:gridCol w:w="1182"/>
        <w:gridCol w:w="1182"/>
      </w:tblGrid>
      <w:tr>
        <w:tblPrEx>
          <w:tblCellMar>
            <w:top w:w="0" w:type="dxa"/>
            <w:left w:w="108" w:type="dxa"/>
            <w:bottom w:w="0" w:type="dxa"/>
            <w:right w:w="108" w:type="dxa"/>
          </w:tblCellMar>
        </w:tblPrEx>
        <w:trPr>
          <w:trHeight w:val="343" w:hRule="atLeast"/>
        </w:trPr>
        <w:tc>
          <w:tcPr>
            <w:tcW w:w="1224"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1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82"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43" w:hRule="atLeast"/>
        </w:trPr>
        <w:tc>
          <w:tcPr>
            <w:tcW w:w="122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0.503341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0.348303</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0.395349</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0.432237</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0.404972</w:t>
            </w:r>
          </w:p>
        </w:tc>
      </w:tr>
      <w:tr>
        <w:tblPrEx>
          <w:tblCellMar>
            <w:top w:w="0" w:type="dxa"/>
            <w:left w:w="108" w:type="dxa"/>
            <w:bottom w:w="0" w:type="dxa"/>
            <w:right w:w="108" w:type="dxa"/>
          </w:tblCellMar>
        </w:tblPrEx>
        <w:trPr>
          <w:trHeight w:val="343" w:hRule="atLeast"/>
        </w:trPr>
        <w:tc>
          <w:tcPr>
            <w:tcW w:w="122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0.503341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0.328522</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0.497461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0.465918</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0.341353</w:t>
            </w:r>
          </w:p>
        </w:tc>
      </w:tr>
      <w:tr>
        <w:tblPrEx>
          <w:tblCellMar>
            <w:top w:w="0" w:type="dxa"/>
            <w:left w:w="108" w:type="dxa"/>
            <w:bottom w:w="0" w:type="dxa"/>
            <w:right w:w="108" w:type="dxa"/>
          </w:tblCellMar>
        </w:tblPrEx>
        <w:trPr>
          <w:trHeight w:val="343" w:hRule="atLeast"/>
        </w:trPr>
        <w:tc>
          <w:tcPr>
            <w:tcW w:w="122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0.348303</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0.328522</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0.367014</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0.457364</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0.352045</w:t>
            </w:r>
          </w:p>
        </w:tc>
      </w:tr>
      <w:tr>
        <w:tblPrEx>
          <w:tblCellMar>
            <w:top w:w="0" w:type="dxa"/>
            <w:left w:w="108" w:type="dxa"/>
            <w:bottom w:w="0" w:type="dxa"/>
            <w:right w:w="108" w:type="dxa"/>
          </w:tblCellMar>
        </w:tblPrEx>
        <w:trPr>
          <w:trHeight w:val="343" w:hRule="atLeast"/>
        </w:trPr>
        <w:tc>
          <w:tcPr>
            <w:tcW w:w="122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0.395349</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0.497461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0.367014</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0.430634</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0.20556</w:t>
            </w:r>
          </w:p>
        </w:tc>
      </w:tr>
      <w:tr>
        <w:tblPrEx>
          <w:tblCellMar>
            <w:top w:w="0" w:type="dxa"/>
            <w:left w:w="108" w:type="dxa"/>
            <w:bottom w:w="0" w:type="dxa"/>
            <w:right w:w="108" w:type="dxa"/>
          </w:tblCellMar>
        </w:tblPrEx>
        <w:trPr>
          <w:trHeight w:val="343" w:hRule="atLeast"/>
        </w:trPr>
        <w:tc>
          <w:tcPr>
            <w:tcW w:w="122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0.432237</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0.465918</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0.457364</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0.430634</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0.484095</w:t>
            </w:r>
          </w:p>
        </w:tc>
      </w:tr>
      <w:tr>
        <w:tblPrEx>
          <w:tblCellMar>
            <w:top w:w="0" w:type="dxa"/>
            <w:left w:w="108" w:type="dxa"/>
            <w:bottom w:w="0" w:type="dxa"/>
            <w:right w:w="108" w:type="dxa"/>
          </w:tblCellMar>
        </w:tblPrEx>
        <w:trPr>
          <w:trHeight w:val="343" w:hRule="atLeast"/>
        </w:trPr>
        <w:tc>
          <w:tcPr>
            <w:tcW w:w="1224"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0.404972</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0.341353</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0.352045</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0.20556</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0.484095</w:t>
            </w:r>
          </w:p>
        </w:tc>
        <w:tc>
          <w:tcPr>
            <w:tcW w:w="1182"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tbl>
      <w:tblPr>
        <w:tblStyle w:val="9"/>
        <w:tblW w:w="8428" w:type="dxa"/>
        <w:tblInd w:w="0" w:type="dxa"/>
        <w:tblLayout w:type="autofit"/>
        <w:tblCellMar>
          <w:top w:w="0" w:type="dxa"/>
          <w:left w:w="108" w:type="dxa"/>
          <w:bottom w:w="0" w:type="dxa"/>
          <w:right w:w="108" w:type="dxa"/>
        </w:tblCellMar>
      </w:tblPr>
      <w:tblGrid>
        <w:gridCol w:w="1240"/>
        <w:gridCol w:w="1198"/>
        <w:gridCol w:w="1198"/>
        <w:gridCol w:w="1198"/>
        <w:gridCol w:w="1198"/>
        <w:gridCol w:w="1198"/>
        <w:gridCol w:w="1198"/>
      </w:tblGrid>
      <w:tr>
        <w:tblPrEx>
          <w:tblCellMar>
            <w:top w:w="0" w:type="dxa"/>
            <w:left w:w="108" w:type="dxa"/>
            <w:bottom w:w="0" w:type="dxa"/>
            <w:right w:w="108" w:type="dxa"/>
          </w:tblCellMar>
        </w:tblPrEx>
        <w:trPr>
          <w:trHeight w:val="324" w:hRule="atLeast"/>
        </w:trPr>
        <w:tc>
          <w:tcPr>
            <w:tcW w:w="1240" w:type="dxa"/>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分类名称</w:t>
            </w:r>
          </w:p>
        </w:tc>
        <w:tc>
          <w:tcPr>
            <w:tcW w:w="119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9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9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9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9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98" w:type="dxa"/>
            <w:tcBorders>
              <w:top w:val="single" w:color="auto" w:sz="4" w:space="0"/>
              <w:left w:val="nil"/>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r>
      <w:tr>
        <w:tblPrEx>
          <w:tblCellMar>
            <w:top w:w="0" w:type="dxa"/>
            <w:left w:w="108" w:type="dxa"/>
            <w:bottom w:w="0" w:type="dxa"/>
            <w:right w:w="108" w:type="dxa"/>
          </w:tblCellMar>
        </w:tblPrEx>
        <w:trPr>
          <w:trHeight w:val="324" w:hRule="atLeast"/>
        </w:trPr>
        <w:tc>
          <w:tcPr>
            <w:tcW w:w="124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水生根茎类</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0.67502</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0.491343</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0.55752</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0.595848</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0.568637</w:t>
            </w:r>
          </w:p>
        </w:tc>
      </w:tr>
      <w:tr>
        <w:tblPrEx>
          <w:tblCellMar>
            <w:top w:w="0" w:type="dxa"/>
            <w:left w:w="108" w:type="dxa"/>
            <w:bottom w:w="0" w:type="dxa"/>
            <w:right w:w="108" w:type="dxa"/>
          </w:tblCellMar>
        </w:tblPrEx>
        <w:trPr>
          <w:trHeight w:val="324" w:hRule="atLeast"/>
        </w:trPr>
        <w:tc>
          <w:tcPr>
            <w:tcW w:w="124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花叶类</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FF0000"/>
                <w:kern w:val="0"/>
                <w:sz w:val="22"/>
              </w:rPr>
            </w:pPr>
            <w:r>
              <w:rPr>
                <w:rFonts w:hint="eastAsia" w:ascii="宋体" w:hAnsi="宋体" w:eastAsia="宋体" w:cs="宋体"/>
                <w:b/>
                <w:bCs/>
                <w:color w:val="FF0000"/>
                <w:kern w:val="0"/>
                <w:sz w:val="22"/>
              </w:rPr>
              <w:t>0.67502</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0.444066</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0.678501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0.633703</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0.475104</w:t>
            </w:r>
          </w:p>
        </w:tc>
      </w:tr>
      <w:tr>
        <w:tblPrEx>
          <w:tblCellMar>
            <w:top w:w="0" w:type="dxa"/>
            <w:left w:w="108" w:type="dxa"/>
            <w:bottom w:w="0" w:type="dxa"/>
            <w:right w:w="108" w:type="dxa"/>
          </w:tblCellMar>
        </w:tblPrEx>
        <w:trPr>
          <w:trHeight w:val="324" w:hRule="atLeast"/>
        </w:trPr>
        <w:tc>
          <w:tcPr>
            <w:tcW w:w="124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花菜类</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0.491343</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0.444066</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0.503445</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0.630531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0.514817</w:t>
            </w:r>
          </w:p>
        </w:tc>
      </w:tr>
      <w:tr>
        <w:tblPrEx>
          <w:tblCellMar>
            <w:top w:w="0" w:type="dxa"/>
            <w:left w:w="108" w:type="dxa"/>
            <w:bottom w:w="0" w:type="dxa"/>
            <w:right w:w="108" w:type="dxa"/>
          </w:tblCellMar>
        </w:tblPrEx>
        <w:trPr>
          <w:trHeight w:val="324" w:hRule="atLeast"/>
        </w:trPr>
        <w:tc>
          <w:tcPr>
            <w:tcW w:w="124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茄类</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0.55752</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b/>
                <w:bCs/>
                <w:color w:val="000000"/>
                <w:kern w:val="0"/>
                <w:sz w:val="22"/>
              </w:rPr>
            </w:pPr>
            <w:r>
              <w:rPr>
                <w:rFonts w:hint="eastAsia" w:ascii="宋体" w:hAnsi="宋体" w:eastAsia="宋体" w:cs="宋体"/>
                <w:b/>
                <w:bCs/>
                <w:color w:val="FF0000"/>
                <w:kern w:val="0"/>
                <w:sz w:val="22"/>
              </w:rPr>
              <w:t>0.678501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0.503445</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0.603813</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0.309506</w:t>
            </w:r>
          </w:p>
        </w:tc>
      </w:tr>
      <w:tr>
        <w:tblPrEx>
          <w:tblCellMar>
            <w:top w:w="0" w:type="dxa"/>
            <w:left w:w="108" w:type="dxa"/>
            <w:bottom w:w="0" w:type="dxa"/>
            <w:right w:w="108" w:type="dxa"/>
          </w:tblCellMar>
        </w:tblPrEx>
        <w:trPr>
          <w:trHeight w:val="324" w:hRule="atLeast"/>
        </w:trPr>
        <w:tc>
          <w:tcPr>
            <w:tcW w:w="124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辣椒类</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0.595848</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0.633703</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0.630531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0.603813</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0.668714</w:t>
            </w:r>
          </w:p>
        </w:tc>
      </w:tr>
      <w:tr>
        <w:tblPrEx>
          <w:tblCellMar>
            <w:top w:w="0" w:type="dxa"/>
            <w:left w:w="108" w:type="dxa"/>
            <w:bottom w:w="0" w:type="dxa"/>
            <w:right w:w="108" w:type="dxa"/>
          </w:tblCellMar>
        </w:tblPrEx>
        <w:trPr>
          <w:trHeight w:val="324" w:hRule="atLeast"/>
        </w:trPr>
        <w:tc>
          <w:tcPr>
            <w:tcW w:w="1240" w:type="dxa"/>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ascii="宋体" w:hAnsi="宋体" w:eastAsia="宋体" w:cs="宋体"/>
                <w:b/>
                <w:bCs/>
                <w:kern w:val="0"/>
                <w:sz w:val="22"/>
              </w:rPr>
            </w:pPr>
            <w:r>
              <w:rPr>
                <w:rFonts w:hint="eastAsia" w:ascii="宋体" w:hAnsi="宋体" w:eastAsia="宋体" w:cs="宋体"/>
                <w:b/>
                <w:bCs/>
                <w:kern w:val="0"/>
                <w:sz w:val="22"/>
              </w:rPr>
              <w:t>食用菌</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0.568637</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0.475104</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0.514817</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0.309506</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0.668714</w:t>
            </w:r>
          </w:p>
        </w:tc>
        <w:tc>
          <w:tcPr>
            <w:tcW w:w="1198" w:type="dxa"/>
            <w:tcBorders>
              <w:top w:val="nil"/>
              <w:left w:val="nil"/>
              <w:bottom w:val="nil"/>
              <w:right w:val="nil"/>
            </w:tcBorders>
            <w:shd w:val="clear" w:color="auto" w:fill="auto"/>
            <w:noWrap/>
            <w:vAlign w:val="bottom"/>
          </w:tcPr>
          <w:p>
            <w:pPr>
              <w:widowControl/>
              <w:spacing w:line="360" w:lineRule="auto"/>
              <w:jc w:val="right"/>
              <w:rPr>
                <w:rFonts w:ascii="宋体" w:hAnsi="宋体" w:eastAsia="宋体" w:cs="宋体"/>
                <w:color w:val="000000"/>
                <w:kern w:val="0"/>
                <w:sz w:val="22"/>
              </w:rPr>
            </w:pPr>
            <w:r>
              <w:rPr>
                <w:rFonts w:hint="eastAsia" w:ascii="宋体" w:hAnsi="宋体" w:eastAsia="宋体" w:cs="宋体"/>
                <w:color w:val="000000"/>
                <w:kern w:val="0"/>
                <w:sz w:val="22"/>
              </w:rPr>
              <w:t>1</w:t>
            </w:r>
          </w:p>
        </w:tc>
      </w:tr>
    </w:tbl>
    <w:p>
      <w:pPr>
        <w:spacing w:line="360" w:lineRule="auto"/>
        <w:ind w:firstLine="498"/>
        <w:rPr>
          <w:rFonts w:ascii="宋体" w:hAnsi="宋体" w:eastAsia="宋体"/>
          <w:sz w:val="24"/>
          <w:szCs w:val="24"/>
        </w:rPr>
      </w:pPr>
    </w:p>
    <w:p>
      <w:pPr>
        <w:spacing w:line="360" w:lineRule="auto"/>
        <w:ind w:firstLine="498"/>
        <w:rPr>
          <w:rFonts w:ascii="宋体" w:hAnsi="宋体" w:eastAsia="宋体"/>
          <w:sz w:val="24"/>
          <w:szCs w:val="24"/>
        </w:rPr>
      </w:pPr>
      <w:r>
        <w:rPr>
          <w:rFonts w:hint="eastAsia" w:ascii="宋体" w:hAnsi="宋体" w:eastAsia="宋体"/>
          <w:sz w:val="24"/>
          <w:szCs w:val="24"/>
        </w:rPr>
        <w:t>可以发现，第一季度水生根系类和食用菌类蔬菜的正相关性和一致性最强，和花菜类的次之；第二季度辣椒类与食用菌类的正相关性和一致性最强，与花叶类的次之；第三季度辣椒类与花叶类的正相关性和一致性最强，水生根茎与花叶类的、水生根茎与辣椒类的均的次之，茄类与水生根茎类的相关性极其差；第四季度花叶类与水生根茎类和茄类的正相关性和一致性难分高下，均是最强。</w:t>
      </w:r>
    </w:p>
    <w:p>
      <w:pPr>
        <w:spacing w:line="360" w:lineRule="auto"/>
        <w:ind w:firstLine="498"/>
        <w:rPr>
          <w:rFonts w:ascii="宋体" w:hAnsi="宋体" w:eastAsia="宋体"/>
          <w:sz w:val="24"/>
          <w:szCs w:val="24"/>
        </w:rPr>
      </w:pPr>
      <w:r>
        <w:rPr>
          <w:rFonts w:hint="eastAsia" w:ascii="宋体" w:hAnsi="宋体" w:eastAsia="宋体"/>
          <w:sz w:val="24"/>
          <w:szCs w:val="24"/>
        </w:rPr>
        <w:t>最后做一些必要的说明，按季度分开数据之后，我们仍然试图找寻可能的单品配对使得二者的某季度内销量较高且相关性、一致性较好，但是我们在海量数据中几乎无法找到这样的组合，原因之一是无论同类还是不同类之间的单品组合很难在某季度同时有较高的售卖量，更不要提相关性、一致性同时均较高的组合。我们只寻找了三年总销售量下的一些单品组合，目前我们认为几乎最好的例子是云南生菜</w:t>
      </w:r>
      <w:r>
        <w:rPr>
          <w:rFonts w:ascii="宋体" w:hAnsi="宋体" w:eastAsia="宋体"/>
          <w:sz w:val="24"/>
          <w:szCs w:val="24"/>
        </w:rPr>
        <w:t>(份)</w:t>
      </w:r>
      <w:r>
        <w:rPr>
          <w:rFonts w:hint="eastAsia" w:ascii="宋体" w:hAnsi="宋体" w:eastAsia="宋体"/>
          <w:sz w:val="24"/>
          <w:szCs w:val="24"/>
        </w:rPr>
        <w:t>和云南油麦菜</w:t>
      </w:r>
      <w:r>
        <w:rPr>
          <w:rFonts w:ascii="宋体" w:hAnsi="宋体" w:eastAsia="宋体"/>
          <w:sz w:val="24"/>
          <w:szCs w:val="24"/>
        </w:rPr>
        <w:t>(份)</w:t>
      </w:r>
      <w:r>
        <w:rPr>
          <w:rFonts w:hint="eastAsia" w:ascii="宋体" w:hAnsi="宋体" w:eastAsia="宋体"/>
          <w:sz w:val="24"/>
          <w:szCs w:val="24"/>
        </w:rPr>
        <w:t>。</w:t>
      </w:r>
    </w:p>
    <w:p>
      <w:pPr>
        <w:spacing w:line="360" w:lineRule="auto"/>
        <w:ind w:firstLine="498"/>
        <w:rPr>
          <w:rFonts w:ascii="宋体" w:hAnsi="宋体" w:eastAsia="宋体"/>
          <w:sz w:val="24"/>
          <w:szCs w:val="24"/>
        </w:rPr>
      </w:pPr>
    </w:p>
    <w:p>
      <w:pPr>
        <w:spacing w:line="360" w:lineRule="auto"/>
        <w:rPr>
          <w:rFonts w:ascii="宋体" w:hAnsi="宋体" w:eastAsia="宋体"/>
          <w:b/>
          <w:bCs/>
          <w:sz w:val="28"/>
          <w:szCs w:val="28"/>
        </w:rPr>
      </w:pPr>
      <w:r>
        <w:rPr>
          <w:rFonts w:ascii="宋体" w:hAnsi="宋体" w:eastAsia="宋体"/>
          <w:b/>
          <w:bCs/>
          <w:sz w:val="28"/>
          <w:szCs w:val="28"/>
        </w:rPr>
        <w:t>3.2</w:t>
      </w:r>
      <w:r>
        <w:rPr>
          <w:rFonts w:hint="eastAsia" w:ascii="宋体" w:hAnsi="宋体" w:eastAsia="宋体"/>
          <w:b/>
          <w:bCs/>
          <w:sz w:val="28"/>
          <w:szCs w:val="28"/>
        </w:rPr>
        <w:t>问题</w:t>
      </w:r>
      <w:r>
        <w:rPr>
          <w:rFonts w:ascii="宋体" w:hAnsi="宋体" w:eastAsia="宋体"/>
          <w:b/>
          <w:bCs/>
          <w:sz w:val="28"/>
          <w:szCs w:val="28"/>
        </w:rPr>
        <w:t>2</w:t>
      </w:r>
      <w:r>
        <w:rPr>
          <w:rFonts w:hint="eastAsia" w:ascii="宋体" w:hAnsi="宋体" w:eastAsia="宋体"/>
          <w:b/>
          <w:bCs/>
          <w:sz w:val="28"/>
          <w:szCs w:val="28"/>
        </w:rPr>
        <w:t>的模型假设——logistic模型、时间序列分析模型</w: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92710</wp:posOffset>
                </wp:positionV>
                <wp:extent cx="1295400" cy="355600"/>
                <wp:effectExtent l="0" t="0" r="19050" b="25400"/>
                <wp:wrapNone/>
                <wp:docPr id="1023281718" name="矩形 1"/>
                <wp:cNvGraphicFramePr/>
                <a:graphic xmlns:a="http://schemas.openxmlformats.org/drawingml/2006/main">
                  <a:graphicData uri="http://schemas.microsoft.com/office/word/2010/wordprocessingShape">
                    <wps:wsp>
                      <wps:cNvSpPr/>
                      <wps:spPr>
                        <a:xfrm>
                          <a:off x="0" y="0"/>
                          <a:ext cx="12954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明确成本定价模型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top:7.3pt;height:28pt;width:102pt;mso-position-horizontal:center;mso-position-horizontal-relative:margin;z-index:251665408;v-text-anchor:middle;mso-width-relative:page;mso-height-relative:page;" fillcolor="#FFFFFF [3201]" filled="t" stroked="t" coordsize="21600,21600" o:gfxdata="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cO7kDWAAAABgEAAA8AAAAAAAAAAQAgAAAA&#10;IgAAAGRycy9kb3ducmV2LnhtbFBLAQIUABQAAAAIAIdO4kB/QW5kfwIAAAgFAAAOAAAAAAAAAAEA&#10;IAAAACUBAABkcnMvZTJvRG9jLnhtbFBLBQYAAAAABgAGAFkBAAAWBgAAAAA=&#10;">
                <v:fill on="t" focussize="0,0"/>
                <v:stroke weight="1pt" color="#70AD47 [3209]" miterlimit="8" joinstyle="miter"/>
                <v:imagedata o:title=""/>
                <o:lock v:ext="edit" aspectratio="f"/>
                <v:textbox>
                  <w:txbxContent>
                    <w:p>
                      <w:pPr>
                        <w:jc w:val="center"/>
                      </w:pPr>
                      <w:r>
                        <w:rPr>
                          <w:rFonts w:hint="eastAsia"/>
                        </w:rPr>
                        <w:t>明确成本定价模型</w:t>
                      </w:r>
                    </w:p>
                  </w:txbxContent>
                </v:textbox>
              </v:rect>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84455</wp:posOffset>
                </wp:positionV>
                <wp:extent cx="139700" cy="425450"/>
                <wp:effectExtent l="19050" t="0" r="31750" b="31750"/>
                <wp:wrapNone/>
                <wp:docPr id="2030350972" name="箭头: 下 3"/>
                <wp:cNvGraphicFramePr/>
                <a:graphic xmlns:a="http://schemas.openxmlformats.org/drawingml/2006/main">
                  <a:graphicData uri="http://schemas.microsoft.com/office/word/2010/wordprocessingShape">
                    <wps:wsp>
                      <wps:cNvSpPr/>
                      <wps:spPr>
                        <a:xfrm>
                          <a:off x="0" y="0"/>
                          <a:ext cx="13970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top:6.65pt;height:33.5pt;width:11pt;mso-position-horizontal:center;mso-position-horizontal-relative:margin;z-index:251677696;v-text-anchor:middle;mso-width-relative:page;mso-height-relative:page;" fillcolor="#4472C4 [3204]" filled="t" stroked="t" coordsize="21600,21600" o:gfxdata="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KYxytQA&#10;AAAFAQAADwAAAAAAAAABACAAAAAiAAAAZHJzL2Rvd25yZXYueG1sUEsBAhQAFAAAAAgAh07iQFot&#10;T7WVAgAAJwUAAA4AAAAAAAAAAQAgAAAAIwEAAGRycy9lMm9Eb2MueG1sUEsFBgAAAAAGAAYAWQEA&#10;ACoGAAAAAA==&#10;" adj="18054,5400">
                <v:fill on="t" focussize="0,0"/>
                <v:stroke weight="1pt" color="#172C51 [3204]" miterlimit="8" joinstyle="miter"/>
                <v:imagedata o:title=""/>
                <o:lock v:ext="edit" aspectratio="f"/>
              </v:shape>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66432" behindDoc="0" locked="0" layoutInCell="1" allowOverlap="1">
                <wp:simplePos x="0" y="0"/>
                <wp:positionH relativeFrom="margin">
                  <wp:posOffset>1513205</wp:posOffset>
                </wp:positionH>
                <wp:positionV relativeFrom="paragraph">
                  <wp:posOffset>179705</wp:posOffset>
                </wp:positionV>
                <wp:extent cx="2228850" cy="355600"/>
                <wp:effectExtent l="0" t="0" r="19050" b="25400"/>
                <wp:wrapNone/>
                <wp:docPr id="2078625203" name="矩形 1"/>
                <wp:cNvGraphicFramePr/>
                <a:graphic xmlns:a="http://schemas.openxmlformats.org/drawingml/2006/main">
                  <a:graphicData uri="http://schemas.microsoft.com/office/word/2010/wordprocessingShape">
                    <wps:wsp>
                      <wps:cNvSpPr/>
                      <wps:spPr>
                        <a:xfrm>
                          <a:off x="0" y="0"/>
                          <a:ext cx="22288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建立销售量与加成参数的逻辑模型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119.15pt;margin-top:14.15pt;height:28pt;width:175.5pt;mso-position-horizontal-relative:margin;z-index:251666432;v-text-anchor:middle;mso-width-relative:page;mso-height-relative:page;" fillcolor="#FFFFFF [3201]" filled="t" stroked="t" coordsize="21600,21600" o:gfxdata="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VChqL2AAAAAkBAAAPAAAAAAAA&#10;AAEAIAAAACIAAABkcnMvZG93bnJldi54bWxQSwECFAAUAAAACACHTuJAVTsRx4QCAAAIBQAADgAA&#10;AAAAAAABACAAAAAnAQAAZHJzL2Uyb0RvYy54bWxQSwUGAAAAAAYABgBZAQAAHQYAAAAA&#10;">
                <v:fill on="t" focussize="0,0"/>
                <v:stroke weight="1pt" color="#70AD47 [3209]" miterlimit="8" joinstyle="miter"/>
                <v:imagedata o:title=""/>
                <o:lock v:ext="edit" aspectratio="f"/>
                <v:textbox>
                  <w:txbxContent>
                    <w:p>
                      <w:pPr>
                        <w:jc w:val="center"/>
                      </w:pPr>
                      <w:r>
                        <w:rPr>
                          <w:rFonts w:hint="eastAsia"/>
                        </w:rPr>
                        <w:t>建立销售量与加成参数的逻辑模型</w:t>
                      </w:r>
                    </w:p>
                  </w:txbxContent>
                </v:textbox>
              </v:rect>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187325</wp:posOffset>
                </wp:positionV>
                <wp:extent cx="139700" cy="425450"/>
                <wp:effectExtent l="19050" t="0" r="31750" b="31750"/>
                <wp:wrapNone/>
                <wp:docPr id="1077742712" name="箭头: 下 3"/>
                <wp:cNvGraphicFramePr/>
                <a:graphic xmlns:a="http://schemas.openxmlformats.org/drawingml/2006/main">
                  <a:graphicData uri="http://schemas.microsoft.com/office/word/2010/wordprocessingShape">
                    <wps:wsp>
                      <wps:cNvSpPr/>
                      <wps:spPr>
                        <a:xfrm>
                          <a:off x="0" y="0"/>
                          <a:ext cx="13970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top:14.75pt;height:33.5pt;width:11pt;mso-position-horizontal:center;mso-position-horizontal-relative:margin;z-index:251668480;v-text-anchor:middle;mso-width-relative:page;mso-height-relative:page;" fillcolor="#4472C4 [3204]" filled="t" stroked="t" coordsize="21600,21600" o:gfxdata="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S6JJb1AAA&#10;AAUBAAAPAAAAAAAAAAEAIAAAACIAAABkcnMvZG93bnJldi54bWxQSwECFAAUAAAACACHTuJAxfdN&#10;vpQCAAAnBQAADgAAAAAAAAABACAAAAAjAQAAZHJzL2Uyb0RvYy54bWxQSwUGAAAAAAYABgBZAQAA&#10;KQYAAAAA&#10;" adj="18054,5400">
                <v:fill on="t" focussize="0,0"/>
                <v:stroke weight="1pt" color="#172C51 [3204]" miterlimit="8" joinstyle="miter"/>
                <v:imagedata o:title=""/>
                <o:lock v:ext="edit" aspectratio="f"/>
              </v:shape>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289560</wp:posOffset>
                </wp:positionV>
                <wp:extent cx="3155950" cy="355600"/>
                <wp:effectExtent l="0" t="0" r="25400" b="25400"/>
                <wp:wrapNone/>
                <wp:docPr id="435921032" name="矩形 1"/>
                <wp:cNvGraphicFramePr/>
                <a:graphic xmlns:a="http://schemas.openxmlformats.org/drawingml/2006/main">
                  <a:graphicData uri="http://schemas.microsoft.com/office/word/2010/wordprocessingShape">
                    <wps:wsp>
                      <wps:cNvSpPr/>
                      <wps:spPr>
                        <a:xfrm>
                          <a:off x="0" y="0"/>
                          <a:ext cx="31559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根据题意提出加权平均成本及加权平均折率概念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top:22.8pt;height:28pt;width:248.5pt;mso-position-horizontal:center;mso-position-horizontal-relative:margin;z-index:251667456;v-text-anchor:middle;mso-width-relative:page;mso-height-relative:page;" fillcolor="#FFFFFF [3201]" filled="t" stroked="t" coordsize="21600,21600" o:gfxdata="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2FWNG1wAAAAcBAAAPAAAAAAAAAAEA&#10;IAAAACIAAABkcnMvZG93bnJldi54bWxQSwECFAAUAAAACACHTuJAsFV/FIICAAAHBQAADgAAAAAA&#10;AAABACAAAAAmAQAAZHJzL2Uyb0RvYy54bWxQSwUGAAAAAAYABgBZAQAAGgYAAAAA&#10;">
                <v:fill on="t" focussize="0,0"/>
                <v:stroke weight="1pt" color="#70AD47 [3209]" miterlimit="8" joinstyle="miter"/>
                <v:imagedata o:title=""/>
                <o:lock v:ext="edit" aspectratio="f"/>
                <v:textbox>
                  <w:txbxContent>
                    <w:p>
                      <w:pPr>
                        <w:jc w:val="center"/>
                      </w:pPr>
                      <w:r>
                        <w:rPr>
                          <w:rFonts w:hint="eastAsia"/>
                        </w:rPr>
                        <w:t>根据题意提出加权平均成本及加权平均折率概念</w:t>
                      </w:r>
                    </w:p>
                  </w:txbxContent>
                </v:textbox>
              </v:rect>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262255</wp:posOffset>
                </wp:positionV>
                <wp:extent cx="139700" cy="425450"/>
                <wp:effectExtent l="19050" t="0" r="31750" b="31750"/>
                <wp:wrapNone/>
                <wp:docPr id="1230756736" name="箭头: 下 3"/>
                <wp:cNvGraphicFramePr/>
                <a:graphic xmlns:a="http://schemas.openxmlformats.org/drawingml/2006/main">
                  <a:graphicData uri="http://schemas.microsoft.com/office/word/2010/wordprocessingShape">
                    <wps:wsp>
                      <wps:cNvSpPr/>
                      <wps:spPr>
                        <a:xfrm>
                          <a:off x="0" y="0"/>
                          <a:ext cx="13970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top:20.65pt;height:33.5pt;width:11pt;mso-position-horizontal:center;mso-position-horizontal-relative:margin;z-index:251673600;v-text-anchor:middle;mso-width-relative:page;mso-height-relative:page;" fillcolor="#4472C4 [3204]" filled="t" stroked="t" coordsize="21600,21600" o:gfxdata="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xrytLV&#10;AAAABgEAAA8AAAAAAAAAAQAgAAAAIgAAAGRycy9kb3ducmV2LnhtbFBLAQIUABQAAAAIAIdO4kCW&#10;DZeIlQIAACcFAAAOAAAAAAAAAAEAIAAAACQBAABkcnMvZTJvRG9jLnhtbFBLBQYAAAAABgAGAFkB&#10;AAArBgAAAAA=&#10;" adj="18054,5400">
                <v:fill on="t" focussize="0,0"/>
                <v:stroke weight="1pt" color="#172C51 [3204]" miterlimit="8" joinstyle="miter"/>
                <v:imagedata o:title=""/>
                <o:lock v:ext="edit" aspectratio="f"/>
              </v:shape>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334010</wp:posOffset>
                </wp:positionV>
                <wp:extent cx="3657600" cy="355600"/>
                <wp:effectExtent l="0" t="0" r="19050" b="25400"/>
                <wp:wrapNone/>
                <wp:docPr id="822945645" name="矩形 1"/>
                <wp:cNvGraphicFramePr/>
                <a:graphic xmlns:a="http://schemas.openxmlformats.org/drawingml/2006/main">
                  <a:graphicData uri="http://schemas.microsoft.com/office/word/2010/wordprocessingShape">
                    <wps:wsp>
                      <wps:cNvSpPr/>
                      <wps:spPr>
                        <a:xfrm>
                          <a:off x="0" y="0"/>
                          <a:ext cx="36576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通过时间序列分析预测7</w:t>
                            </w:r>
                            <w:r>
                              <w:t>天</w:t>
                            </w:r>
                            <w:r>
                              <w:rPr>
                                <w:rFonts w:hint="eastAsia"/>
                              </w:rPr>
                              <w:t>中品类加权平均成本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top:26.3pt;height:28pt;width:288pt;mso-position-horizontal:center;mso-position-horizontal-relative:margin;z-index:251672576;v-text-anchor:middle;mso-width-relative:page;mso-height-relative:page;" fillcolor="#FFFFFF [3201]" filled="t" stroked="t" coordsize="21600,21600" o:gfxdata="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Nr2jrXAAAABwEAAA8AAAAAAAAAAQAgAAAA&#10;IgAAAGRycy9kb3ducmV2LnhtbFBLAQIUABQAAAAIAIdO4kAbRQ3OfgIAAAcFAAAOAAAAAAAAAAEA&#10;IAAAACYBAABkcnMvZTJvRG9jLnhtbFBLBQYAAAAABgAGAFkBAAAWBgAAAAA=&#10;">
                <v:fill on="t" focussize="0,0"/>
                <v:stroke weight="1pt" color="#70AD47 [3209]" miterlimit="8" joinstyle="miter"/>
                <v:imagedata o:title=""/>
                <o:lock v:ext="edit" aspectratio="f"/>
                <v:textbox>
                  <w:txbxContent>
                    <w:p>
                      <w:pPr>
                        <w:jc w:val="center"/>
                      </w:pPr>
                      <w:r>
                        <w:rPr>
                          <w:rFonts w:hint="eastAsia"/>
                        </w:rPr>
                        <w:t>通过时间序列分析预测7</w:t>
                      </w:r>
                      <w:r>
                        <w:t>天</w:t>
                      </w:r>
                      <w:r>
                        <w:rPr>
                          <w:rFonts w:hint="eastAsia"/>
                        </w:rPr>
                        <w:t>中品类加权平均成本</w:t>
                      </w:r>
                    </w:p>
                  </w:txbxContent>
                </v:textbox>
              </v:rect>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363855</wp:posOffset>
                </wp:positionV>
                <wp:extent cx="139700" cy="425450"/>
                <wp:effectExtent l="19050" t="0" r="31750" b="31750"/>
                <wp:wrapNone/>
                <wp:docPr id="847294447" name="箭头: 下 3"/>
                <wp:cNvGraphicFramePr/>
                <a:graphic xmlns:a="http://schemas.openxmlformats.org/drawingml/2006/main">
                  <a:graphicData uri="http://schemas.microsoft.com/office/word/2010/wordprocessingShape">
                    <wps:wsp>
                      <wps:cNvSpPr/>
                      <wps:spPr>
                        <a:xfrm>
                          <a:off x="0" y="0"/>
                          <a:ext cx="13970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top:28.65pt;height:33.5pt;width:11pt;mso-position-horizontal:center;mso-position-horizontal-relative:margin;z-index:251674624;v-text-anchor:middle;mso-width-relative:page;mso-height-relative:page;" fillcolor="#4472C4 [3204]" filled="t" stroked="t" coordsize="21600,21600" o:gfxdata="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41HLc1QAA&#10;AAYBAAAPAAAAAAAAAAEAIAAAACIAAABkcnMvZG93bnJldi54bWxQSwECFAAUAAAACACHTuJAVA3M&#10;3ZMCAAAmBQAADgAAAAAAAAABACAAAAAkAQAAZHJzL2Uyb0RvYy54bWxQSwUGAAAAAAYABgBZAQAA&#10;KQYAAAAA&#10;" adj="18054,5400">
                <v:fill on="t" focussize="0,0"/>
                <v:stroke weight="1pt" color="#172C51 [3204]" miterlimit="8" joinstyle="miter"/>
                <v:imagedata o:title=""/>
                <o:lock v:ext="edit" aspectratio="f"/>
              </v:shape>
            </w:pict>
          </mc:Fallback>
        </mc:AlternateContent>
      </w:r>
    </w:p>
    <w:p>
      <w:pPr>
        <w:spacing w:line="360" w:lineRule="auto"/>
        <w:rPr>
          <w:rFonts w:ascii="宋体" w:hAnsi="宋体" w:eastAsia="宋体"/>
          <w:b/>
          <w:bCs/>
          <w:sz w:val="28"/>
          <w:szCs w:val="28"/>
        </w:rPr>
      </w:pP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86995</wp:posOffset>
                </wp:positionV>
                <wp:extent cx="1644650" cy="355600"/>
                <wp:effectExtent l="0" t="0" r="12700" b="25400"/>
                <wp:wrapNone/>
                <wp:docPr id="9276598" name="矩形 1"/>
                <wp:cNvGraphicFramePr/>
                <a:graphic xmlns:a="http://schemas.openxmlformats.org/drawingml/2006/main">
                  <a:graphicData uri="http://schemas.microsoft.com/office/word/2010/wordprocessingShape">
                    <wps:wsp>
                      <wps:cNvSpPr/>
                      <wps:spPr>
                        <a:xfrm>
                          <a:off x="0" y="0"/>
                          <a:ext cx="16446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建立预测利润函数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top:6.85pt;height:28pt;width:129.5pt;mso-position-horizontal:center;mso-position-horizontal-relative:margin;z-index:251669504;v-text-anchor:middle;mso-width-relative:page;mso-height-relative:page;" fillcolor="#FFFFFF [3201]" filled="t" stroked="t" coordsize="21600,21600" o:gfxdata="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bB4xv1gAAAAYBAAAPAAAAAAAAAAEAIAAA&#10;ACIAAABkcnMvZG93bnJldi54bWxQSwECFAAUAAAACACHTuJAm2NMMoACAAAFBQAADgAAAAAAAAAB&#10;ACAAAAAlAQAAZHJzL2Uyb0RvYy54bWxQSwUGAAAAAAYABgBZAQAAFwYAAAAA&#10;">
                <v:fill on="t" focussize="0,0"/>
                <v:stroke weight="1pt" color="#70AD47 [3209]" miterlimit="8" joinstyle="miter"/>
                <v:imagedata o:title=""/>
                <o:lock v:ext="edit" aspectratio="f"/>
                <v:textbox>
                  <w:txbxContent>
                    <w:p>
                      <w:pPr>
                        <w:jc w:val="center"/>
                      </w:pPr>
                      <w:r>
                        <w:rPr>
                          <w:rFonts w:hint="eastAsia"/>
                        </w:rPr>
                        <w:t>建立预测利润函数</w:t>
                      </w:r>
                    </w:p>
                  </w:txbxContent>
                </v:textbox>
              </v:rect>
            </w:pict>
          </mc:Fallback>
        </mc:AlternateContent>
      </w:r>
    </w:p>
    <w:p>
      <w:pPr>
        <w:spacing w:line="360" w:lineRule="auto"/>
        <w:rPr>
          <w:rFonts w:ascii="宋体" w:hAnsi="宋体" w:eastAsia="宋体"/>
          <w:sz w:val="24"/>
          <w:szCs w:val="24"/>
        </w:rPr>
      </w:pPr>
      <w:r>
        <w:rPr>
          <w:rFonts w:ascii="宋体" w:hAnsi="宋体" w:eastAsia="宋体"/>
          <w:b/>
          <w:bCs/>
          <w:sz w:val="28"/>
          <w:szCs w:val="2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78105</wp:posOffset>
                </wp:positionV>
                <wp:extent cx="139700" cy="425450"/>
                <wp:effectExtent l="19050" t="0" r="31750" b="31750"/>
                <wp:wrapNone/>
                <wp:docPr id="1353819644" name="箭头: 下 3"/>
                <wp:cNvGraphicFramePr/>
                <a:graphic xmlns:a="http://schemas.openxmlformats.org/drawingml/2006/main">
                  <a:graphicData uri="http://schemas.microsoft.com/office/word/2010/wordprocessingShape">
                    <wps:wsp>
                      <wps:cNvSpPr/>
                      <wps:spPr>
                        <a:xfrm>
                          <a:off x="0" y="0"/>
                          <a:ext cx="13970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top:6.15pt;height:33.5pt;width:11pt;mso-position-horizontal:center;mso-position-horizontal-relative:margin;z-index:251675648;v-text-anchor:middle;mso-width-relative:page;mso-height-relative:page;" fillcolor="#4472C4 [3204]" filled="t" stroked="t" coordsize="21600,21600" o:gfxdata="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NMQ6OvV&#10;AAAABQEAAA8AAAAAAAAAAQAgAAAAIgAAAGRycy9kb3ducmV2LnhtbFBLAQIUABQAAAAIAIdO4kDM&#10;l/G1lQIAACcFAAAOAAAAAAAAAAEAIAAAACQBAABkcnMvZTJvRG9jLnhtbFBLBQYAAAAABgAGAFkB&#10;AAArBgAAAAA=&#10;" adj="18054,5400">
                <v:fill on="t" focussize="0,0"/>
                <v:stroke weight="1pt" color="#172C51 [3204]" miterlimit="8" joinstyle="miter"/>
                <v:imagedata o:title=""/>
                <o:lock v:ext="edit" aspectratio="f"/>
              </v:shape>
            </w:pict>
          </mc:Fallback>
        </mc:AlternateContent>
      </w:r>
    </w:p>
    <w:p>
      <w:pPr>
        <w:spacing w:line="360" w:lineRule="auto"/>
        <w:rPr>
          <w:rFonts w:ascii="宋体" w:hAnsi="宋体" w:eastAsia="宋体"/>
          <w:b/>
          <w:bCs/>
          <w:sz w:val="28"/>
          <w:szCs w:val="28"/>
        </w:rPr>
      </w:pPr>
      <w:r>
        <w:rPr>
          <w:rFonts w:ascii="宋体" w:hAnsi="宋体" w:eastAsia="宋体"/>
          <w:b/>
          <w:bCs/>
          <w:sz w:val="28"/>
          <w:szCs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250190</wp:posOffset>
                </wp:positionV>
                <wp:extent cx="2647950" cy="355600"/>
                <wp:effectExtent l="0" t="0" r="19050" b="25400"/>
                <wp:wrapNone/>
                <wp:docPr id="2086132975" name="矩形 1"/>
                <wp:cNvGraphicFramePr/>
                <a:graphic xmlns:a="http://schemas.openxmlformats.org/drawingml/2006/main">
                  <a:graphicData uri="http://schemas.microsoft.com/office/word/2010/wordprocessingShape">
                    <wps:wsp>
                      <wps:cNvSpPr/>
                      <wps:spPr>
                        <a:xfrm>
                          <a:off x="0" y="0"/>
                          <a:ext cx="26479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通过模拟退火算法找到w</w:t>
                            </w:r>
                            <w:r>
                              <w:t>合理的</w:t>
                            </w:r>
                            <w:r>
                              <w:rPr>
                                <w:rFonts w:hint="eastAsia"/>
                              </w:rPr>
                              <w:t>最优解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top:19.7pt;height:28pt;width:208.5pt;mso-position-horizontal:center;mso-position-horizontal-relative:margin;z-index:251670528;v-text-anchor:middle;mso-width-relative:page;mso-height-relative:page;" fillcolor="#FFFFFF [3201]" filled="t" stroked="t" coordsize="21600,21600" o:gfxdata="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r+cSfXAAAABgEAAA8AAAAAAAAA&#10;AQAgAAAAIgAAAGRycy9kb3ducmV2LnhtbFBLAQIUABQAAAAIAIdO4kDl24ZWhAIAAAgFAAAOAAAA&#10;AAAAAAEAIAAAACYBAABkcnMvZTJvRG9jLnhtbFBLBQYAAAAABgAGAFkBAAAcBgAAAAA=&#10;">
                <v:fill on="t" focussize="0,0"/>
                <v:stroke weight="1pt" color="#70AD47 [3209]" miterlimit="8" joinstyle="miter"/>
                <v:imagedata o:title=""/>
                <o:lock v:ext="edit" aspectratio="f"/>
                <v:textbox>
                  <w:txbxContent>
                    <w:p>
                      <w:pPr>
                        <w:jc w:val="center"/>
                      </w:pPr>
                      <w:r>
                        <w:rPr>
                          <w:rFonts w:hint="eastAsia"/>
                        </w:rPr>
                        <w:t>通过模拟退火算法找到w</w:t>
                      </w:r>
                      <w:r>
                        <w:t>合理的</w:t>
                      </w:r>
                      <w:r>
                        <w:rPr>
                          <w:rFonts w:hint="eastAsia"/>
                        </w:rPr>
                        <w:t>最优解</w:t>
                      </w:r>
                    </w:p>
                  </w:txbxContent>
                </v:textbox>
              </v:rect>
            </w:pict>
          </mc:Fallback>
        </mc:AlternateContent>
      </w:r>
    </w:p>
    <w:p>
      <w:pPr>
        <w:spacing w:line="360" w:lineRule="auto"/>
        <w:rPr>
          <w:rFonts w:ascii="宋体" w:hAnsi="宋体" w:eastAsia="宋体"/>
          <w:sz w:val="24"/>
          <w:szCs w:val="24"/>
        </w:rPr>
      </w:pPr>
      <w:r>
        <w:rPr>
          <w:rFonts w:ascii="宋体" w:hAnsi="宋体" w:eastAsia="宋体"/>
          <w:b/>
          <w:bCs/>
          <w:sz w:val="28"/>
          <w:szCs w:val="2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273685</wp:posOffset>
                </wp:positionV>
                <wp:extent cx="139700" cy="425450"/>
                <wp:effectExtent l="19050" t="0" r="31750" b="31750"/>
                <wp:wrapNone/>
                <wp:docPr id="1901972365" name="箭头: 下 3"/>
                <wp:cNvGraphicFramePr/>
                <a:graphic xmlns:a="http://schemas.openxmlformats.org/drawingml/2006/main">
                  <a:graphicData uri="http://schemas.microsoft.com/office/word/2010/wordprocessingShape">
                    <wps:wsp>
                      <wps:cNvSpPr/>
                      <wps:spPr>
                        <a:xfrm>
                          <a:off x="0" y="0"/>
                          <a:ext cx="139700" cy="425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 o:spid="_x0000_s1026" o:spt="67" type="#_x0000_t67" style="position:absolute;left:0pt;margin-top:21.55pt;height:33.5pt;width:11pt;mso-position-horizontal:center;mso-position-horizontal-relative:margin;z-index:251676672;v-text-anchor:middle;mso-width-relative:page;mso-height-relative:page;" fillcolor="#4472C4 [3204]" filled="t" stroked="t" coordsize="21600,21600" o:gfxdata="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Rb9+j9QA&#10;AAAGAQAADwAAAAAAAAABACAAAAAiAAAAZHJzL2Rvd25yZXYueG1sUEsBAhQAFAAAAAgAh07iQAMM&#10;5YaVAgAAJwUAAA4AAAAAAAAAAQAgAAAAIwEAAGRycy9lMm9Eb2MueG1sUEsFBgAAAAAGAAYAWQEA&#10;ACoGAAAAAA==&#10;" adj="18054,5400">
                <v:fill on="t" focussize="0,0"/>
                <v:stroke weight="1pt" color="#172C51 [3204]" miterlimit="8" joinstyle="miter"/>
                <v:imagedata o:title=""/>
                <o:lock v:ext="edit" aspectratio="f"/>
              </v:shape>
            </w:pict>
          </mc:Fallback>
        </mc:AlternateContent>
      </w:r>
      <w:r>
        <w:rPr>
          <w:rFonts w:hint="eastAsia" w:ascii="宋体" w:hAnsi="宋体" w:eastAsia="宋体"/>
          <w:sz w:val="24"/>
          <w:szCs w:val="24"/>
        </w:rPr>
        <w:t xml:space="preserve"> </w:t>
      </w:r>
      <w:r>
        <w:rPr>
          <w:rFonts w:ascii="宋体" w:hAnsi="宋体" w:eastAsia="宋体"/>
          <w:sz w:val="24"/>
          <w:szCs w:val="24"/>
        </w:rPr>
        <w:t xml:space="preserve">   </w:t>
      </w:r>
    </w:p>
    <w:p>
      <w:pPr>
        <w:spacing w:line="360" w:lineRule="auto"/>
        <w:rPr>
          <w:rFonts w:ascii="宋体" w:hAnsi="宋体" w:eastAsia="宋体"/>
          <w:sz w:val="24"/>
          <w:szCs w:val="24"/>
        </w:rPr>
      </w:pPr>
    </w:p>
    <w:p>
      <w:pPr>
        <w:spacing w:line="360" w:lineRule="auto"/>
        <w:rPr>
          <w:rFonts w:ascii="宋体" w:hAnsi="宋体" w:eastAsia="宋体"/>
          <w:sz w:val="24"/>
          <w:szCs w:val="24"/>
        </w:rPr>
      </w:pPr>
      <w:r>
        <w:rPr>
          <w:rFonts w:ascii="宋体" w:hAnsi="宋体" w:eastAsia="宋体"/>
          <w:b/>
          <w:bCs/>
          <w:sz w:val="28"/>
          <w:szCs w:val="28"/>
        </w:rPr>
        <mc:AlternateContent>
          <mc:Choice Requires="wps">
            <w:drawing>
              <wp:anchor distT="0" distB="0" distL="114300" distR="114300" simplePos="0" relativeHeight="251671552" behindDoc="0" locked="0" layoutInCell="1" allowOverlap="1">
                <wp:simplePos x="0" y="0"/>
                <wp:positionH relativeFrom="margin">
                  <wp:posOffset>1517650</wp:posOffset>
                </wp:positionH>
                <wp:positionV relativeFrom="paragraph">
                  <wp:posOffset>156845</wp:posOffset>
                </wp:positionV>
                <wp:extent cx="2228850" cy="355600"/>
                <wp:effectExtent l="0" t="0" r="19050" b="25400"/>
                <wp:wrapNone/>
                <wp:docPr id="311064327" name="矩形 1"/>
                <wp:cNvGraphicFramePr/>
                <a:graphic xmlns:a="http://schemas.openxmlformats.org/drawingml/2006/main">
                  <a:graphicData uri="http://schemas.microsoft.com/office/word/2010/wordprocessingShape">
                    <wps:wsp>
                      <wps:cNvSpPr/>
                      <wps:spPr>
                        <a:xfrm>
                          <a:off x="0" y="0"/>
                          <a:ext cx="22288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确定日补货量及定价策略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119.5pt;margin-top:12.35pt;height:28pt;width:175.5pt;mso-position-horizontal-relative:margin;z-index:251671552;v-text-anchor:middle;mso-width-relative:page;mso-height-relative:page;" fillcolor="#FFFFFF [3201]" filled="t" stroked="t" coordsize="21600,21600" o:gfxdata="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Azl2n2QAAAAkBAAAPAAAAAAAA&#10;AAEAIAAAACIAAABkcnMvZG93bnJldi54bWxQSwECFAAUAAAACACHTuJANPSQWYMCAAAHBQAADgAA&#10;AAAAAAABACAAAAAoAQAAZHJzL2Uyb0RvYy54bWxQSwUGAAAAAAYABgBZAQAAHQYAAAAA&#10;">
                <v:fill on="t" focussize="0,0"/>
                <v:stroke weight="1pt" color="#70AD47 [3209]" miterlimit="8" joinstyle="miter"/>
                <v:imagedata o:title=""/>
                <o:lock v:ext="edit" aspectratio="f"/>
                <v:textbox>
                  <w:txbxContent>
                    <w:p>
                      <w:pPr>
                        <w:jc w:val="center"/>
                      </w:pPr>
                      <w:r>
                        <w:rPr>
                          <w:rFonts w:hint="eastAsia"/>
                        </w:rPr>
                        <w:t>确定日补货量及定价策略</w:t>
                      </w:r>
                    </w:p>
                  </w:txbxContent>
                </v:textbox>
              </v:rect>
            </w:pict>
          </mc:Fallback>
        </mc:AlternateContent>
      </w:r>
    </w:p>
    <w:p>
      <w:pPr>
        <w:spacing w:line="360" w:lineRule="auto"/>
        <w:rPr>
          <w:sz w:val="32"/>
          <w:szCs w:val="28"/>
        </w:rPr>
      </w:pPr>
      <w:r>
        <w:rPr>
          <w:rFonts w:hint="eastAsia" w:ascii="宋体" w:hAnsi="宋体" w:eastAsia="宋体"/>
          <w:sz w:val="24"/>
          <w:szCs w:val="24"/>
        </w:rPr>
        <w:t>问题2旨在让我们根据历史数据分析各蔬菜品类的销售总量与成本加成定价的关系，这里用到了成本加成定价模型</w:t>
      </w:r>
      <w:commentRangeStart w:id="0"/>
      <w:r>
        <w:rPr>
          <w:rFonts w:hint="eastAsia" w:ascii="宋体" w:hAnsi="宋体" w:eastAsia="宋体"/>
          <w:sz w:val="24"/>
          <w:szCs w:val="24"/>
          <w:vertAlign w:val="superscript"/>
        </w:rPr>
        <w:t>[</w:t>
      </w:r>
      <w:r>
        <w:rPr>
          <w:rFonts w:ascii="宋体" w:hAnsi="宋体" w:eastAsia="宋体"/>
          <w:sz w:val="24"/>
          <w:szCs w:val="24"/>
          <w:vertAlign w:val="superscript"/>
        </w:rPr>
        <w:t>2]</w:t>
      </w:r>
      <w:commentRangeEnd w:id="0"/>
      <w:r>
        <w:rPr>
          <w:rStyle w:val="15"/>
          <w:vertAlign w:val="superscript"/>
        </w:rPr>
        <w:commentReference w:id="0"/>
      </w:r>
      <w:r>
        <w:rPr>
          <w:rFonts w:hint="eastAsia" w:ascii="宋体" w:hAnsi="宋体" w:eastAsia="宋体"/>
          <w:sz w:val="24"/>
          <w:szCs w:val="24"/>
        </w:rPr>
        <w:t>，即：</w:t>
      </w:r>
      <w:r>
        <w:rPr>
          <w:rFonts w:ascii="Cambria Math" w:hAnsi="Cambria Math"/>
          <w:i/>
          <w:sz w:val="28"/>
          <w:szCs w:val="28"/>
        </w:rPr>
        <w:br w:type="textWrapping"/>
      </w:r>
      <m:oMathPara>
        <m:oMath>
          <m:sSub>
            <m:sSubPr>
              <m:ctrlPr>
                <w:rPr>
                  <w:rFonts w:ascii="Cambria Math" w:hAnsi="Cambria Math"/>
                  <w:i/>
                  <w:sz w:val="32"/>
                  <w:szCs w:val="28"/>
                </w:rPr>
              </m:ctrlPr>
            </m:sSubPr>
            <m:e>
              <m:r>
                <m:rPr/>
                <w:rPr>
                  <w:rFonts w:ascii="Cambria Math" w:hAnsi="Cambria Math"/>
                  <w:sz w:val="32"/>
                  <w:szCs w:val="28"/>
                </w:rPr>
                <m:t>x</m:t>
              </m:r>
              <m:ctrlPr>
                <w:rPr>
                  <w:rFonts w:ascii="Cambria Math" w:hAnsi="Cambria Math"/>
                  <w:i/>
                  <w:sz w:val="32"/>
                  <w:szCs w:val="28"/>
                </w:rPr>
              </m:ctrlPr>
            </m:e>
            <m:sub>
              <m:r>
                <m:rPr/>
                <w:rPr>
                  <w:rFonts w:ascii="Cambria Math" w:hAnsi="Cambria Math"/>
                  <w:sz w:val="32"/>
                  <w:szCs w:val="28"/>
                </w:rPr>
                <m:t>j</m:t>
              </m:r>
              <m:ctrlPr>
                <w:rPr>
                  <w:rFonts w:ascii="Cambria Math" w:hAnsi="Cambria Math"/>
                  <w:i/>
                  <w:sz w:val="32"/>
                  <w:szCs w:val="28"/>
                </w:rPr>
              </m:ctrlPr>
            </m:sub>
          </m:sSub>
          <m:r>
            <m:rPr/>
            <w:rPr>
              <w:rFonts w:ascii="Cambria Math" w:hAnsi="Cambria Math"/>
              <w:sz w:val="32"/>
              <w:szCs w:val="28"/>
            </w:rPr>
            <m:t>=</m:t>
          </m:r>
          <m:sSub>
            <m:sSubPr>
              <m:ctrlPr>
                <w:rPr>
                  <w:rFonts w:ascii="Cambria Math" w:hAnsi="Cambria Math"/>
                  <w:i/>
                  <w:sz w:val="32"/>
                  <w:szCs w:val="28"/>
                </w:rPr>
              </m:ctrlPr>
            </m:sSubPr>
            <m:e>
              <m:r>
                <m:rPr/>
                <w:rPr>
                  <w:rFonts w:ascii="Cambria Math" w:hAnsi="Cambria Math"/>
                  <w:sz w:val="32"/>
                  <w:szCs w:val="28"/>
                </w:rPr>
                <m:t>c</m:t>
              </m:r>
              <m:ctrlPr>
                <w:rPr>
                  <w:rFonts w:ascii="Cambria Math" w:hAnsi="Cambria Math"/>
                  <w:i/>
                  <w:sz w:val="32"/>
                  <w:szCs w:val="28"/>
                </w:rPr>
              </m:ctrlPr>
            </m:e>
            <m:sub>
              <m:r>
                <m:rPr/>
                <w:rPr>
                  <w:rFonts w:ascii="Cambria Math" w:hAnsi="Cambria Math"/>
                  <w:sz w:val="32"/>
                  <w:szCs w:val="28"/>
                </w:rPr>
                <m:t>j</m:t>
              </m:r>
              <m:ctrlPr>
                <w:rPr>
                  <w:rFonts w:ascii="Cambria Math" w:hAnsi="Cambria Math"/>
                  <w:i/>
                  <w:sz w:val="32"/>
                  <w:szCs w:val="28"/>
                </w:rPr>
              </m:ctrlPr>
            </m:sub>
          </m:sSub>
          <m:r>
            <m:rPr/>
            <w:rPr>
              <w:rFonts w:ascii="Cambria Math" w:hAnsi="Cambria Math"/>
              <w:sz w:val="32"/>
              <w:szCs w:val="28"/>
            </w:rPr>
            <m:t>(1+w)</m:t>
          </m:r>
        </m:oMath>
      </m:oMathPara>
    </w:p>
    <w:p>
      <w:pPr>
        <w:spacing w:line="360" w:lineRule="auto"/>
        <w:ind w:firstLine="476"/>
        <w:rPr>
          <w:rFonts w:ascii="宋体" w:hAnsi="宋体" w:eastAsia="宋体"/>
          <w:sz w:val="24"/>
          <w:szCs w:val="24"/>
        </w:rPr>
      </w:pPr>
      <w:r>
        <w:rPr>
          <w:rFonts w:hint="eastAsia" w:ascii="宋体" w:hAnsi="宋体" w:eastAsia="宋体"/>
          <w:sz w:val="24"/>
          <w:szCs w:val="24"/>
        </w:rPr>
        <w:t>我们在以下的讨论中都只针对某一类（不妨是第j类，j∈</w:t>
      </w:r>
      <w:r>
        <w:rPr>
          <w:rFonts w:ascii="宋体" w:hAnsi="宋体" w:eastAsia="宋体"/>
          <w:sz w:val="24"/>
          <w:szCs w:val="24"/>
        </w:rPr>
        <w:t>{1</w:t>
      </w:r>
      <w:r>
        <w:rPr>
          <w:rFonts w:hint="eastAsia" w:ascii="宋体" w:hAnsi="宋体" w:eastAsia="宋体"/>
          <w:sz w:val="24"/>
          <w:szCs w:val="24"/>
        </w:rPr>
        <w:t>，2，3，4，5，6</w:t>
      </w:r>
      <w:r>
        <w:rPr>
          <w:rFonts w:ascii="宋体" w:hAnsi="宋体" w:eastAsia="宋体"/>
          <w:sz w:val="24"/>
          <w:szCs w:val="24"/>
        </w:rPr>
        <w:t>}</w:t>
      </w:r>
      <w:r>
        <w:rPr>
          <w:rFonts w:hint="eastAsia" w:ascii="宋体" w:hAnsi="宋体" w:eastAsia="宋体"/>
          <w:sz w:val="24"/>
          <w:szCs w:val="24"/>
        </w:rPr>
        <w:t>）蔬菜商品而言，故略去j下标，并且设该类商品共有n个单品，遍历元为k即k∈[</w:t>
      </w:r>
      <w:r>
        <w:rPr>
          <w:rFonts w:ascii="宋体" w:hAnsi="宋体" w:eastAsia="宋体"/>
          <w:sz w:val="24"/>
          <w:szCs w:val="24"/>
        </w:rPr>
        <w:t>1,n]</w:t>
      </w:r>
      <w:r>
        <w:rPr>
          <w:rFonts w:hint="eastAsia" w:ascii="宋体" w:hAnsi="宋体" w:eastAsia="宋体"/>
          <w:sz w:val="24"/>
          <w:szCs w:val="24"/>
        </w:rPr>
        <w:t>且</w:t>
      </w:r>
      <w:r>
        <w:rPr>
          <w:rFonts w:ascii="宋体" w:hAnsi="宋体" w:eastAsia="宋体"/>
          <w:sz w:val="24"/>
          <w:szCs w:val="24"/>
        </w:rPr>
        <w:t>k</w:t>
      </w:r>
      <w:r>
        <w:rPr>
          <w:rFonts w:hint="eastAsia" w:ascii="宋体" w:hAnsi="宋体" w:eastAsia="宋体"/>
          <w:sz w:val="24"/>
          <w:szCs w:val="24"/>
        </w:rPr>
        <w:t>为正整数。所以成本加成定价模型写为：</w:t>
      </w:r>
    </w:p>
    <w:p>
      <w:pPr>
        <w:spacing w:line="360" w:lineRule="auto"/>
        <w:ind w:firstLine="476"/>
        <w:rPr>
          <w:rFonts w:ascii="宋体" w:hAnsi="宋体" w:eastAsia="宋体"/>
          <w:sz w:val="32"/>
          <w:szCs w:val="32"/>
        </w:rPr>
      </w:pPr>
      <m:oMathPara>
        <m:oMath>
          <m:r>
            <m:rPr/>
            <w:rPr>
              <w:rFonts w:ascii="Cambria Math" w:hAnsi="Cambria Math"/>
              <w:sz w:val="36"/>
              <w:szCs w:val="36"/>
            </w:rPr>
            <m:t>x=</m:t>
          </m:r>
          <w:bookmarkStart w:id="2" w:name="_Hlk145181650"/>
          <m:r>
            <m:rPr/>
            <w:rPr>
              <w:rFonts w:hint="eastAsia" w:ascii="Cambria Math" w:hAnsi="Cambria Math"/>
              <w:sz w:val="36"/>
              <w:szCs w:val="36"/>
            </w:rPr>
            <m:t>c</m:t>
          </m:r>
          <w:bookmarkEnd w:id="2"/>
          <m:r>
            <m:rPr/>
            <w:rPr>
              <w:rFonts w:ascii="Cambria Math" w:hAnsi="Cambria Math"/>
              <w:sz w:val="36"/>
              <w:szCs w:val="36"/>
            </w:rPr>
            <m:t>(1+w)</m:t>
          </m:r>
        </m:oMath>
      </m:oMathPara>
    </w:p>
    <w:p>
      <w:pPr>
        <w:spacing w:line="360" w:lineRule="auto"/>
        <w:ind w:firstLine="476"/>
        <w:rPr>
          <w:rFonts w:ascii="宋体" w:hAnsi="宋体" w:eastAsia="宋体"/>
          <w:sz w:val="28"/>
          <w:szCs w:val="28"/>
        </w:rPr>
      </w:pPr>
      <w:r>
        <w:rPr>
          <w:rFonts w:hint="eastAsia" w:ascii="宋体" w:hAnsi="宋体" w:eastAsia="宋体"/>
          <w:sz w:val="24"/>
          <w:szCs w:val="24"/>
        </w:rPr>
        <w:t>其中</w:t>
      </w:r>
      <m:oMath>
        <m:r>
          <m:rPr/>
          <w:rPr>
            <w:rFonts w:ascii="Cambria Math" w:hAnsi="Cambria Math" w:eastAsia="宋体"/>
            <w:sz w:val="24"/>
            <w:szCs w:val="24"/>
          </w:rPr>
          <m:t>w</m:t>
        </m:r>
      </m:oMath>
      <w:r>
        <w:rPr>
          <w:rFonts w:hint="eastAsia" w:ascii="宋体" w:hAnsi="宋体" w:eastAsia="宋体"/>
          <w:sz w:val="24"/>
          <w:szCs w:val="24"/>
        </w:rPr>
        <w:t>为我们规定的定价参数，并没有量纲；</w:t>
      </w:r>
      <m:oMath>
        <m:r>
          <m:rPr/>
          <w:rPr>
            <w:rFonts w:hint="eastAsia" w:ascii="Cambria Math" w:hAnsi="Cambria Math" w:eastAsia="宋体"/>
            <w:sz w:val="24"/>
            <w:szCs w:val="24"/>
          </w:rPr>
          <m:t>c</m:t>
        </m:r>
      </m:oMath>
      <w:r>
        <w:rPr>
          <w:rFonts w:hint="eastAsia" w:ascii="宋体" w:hAnsi="宋体" w:eastAsia="宋体"/>
          <w:sz w:val="24"/>
          <w:szCs w:val="24"/>
        </w:rPr>
        <w:t>为由时间序列分析方法所预测出来的7月1日至7月</w:t>
      </w:r>
      <w:r>
        <w:rPr>
          <w:rFonts w:ascii="宋体" w:hAnsi="宋体" w:eastAsia="宋体"/>
          <w:sz w:val="24"/>
          <w:szCs w:val="24"/>
        </w:rPr>
        <w:t>7</w:t>
      </w:r>
      <w:r>
        <w:rPr>
          <w:rFonts w:hint="eastAsia" w:ascii="宋体" w:hAnsi="宋体" w:eastAsia="宋体"/>
          <w:sz w:val="24"/>
          <w:szCs w:val="24"/>
        </w:rPr>
        <w:t>日的预计成本。我们的目的是分析未来一周的最佳策略，所使用的数据集有两种选择，要么使用过去三年的数据，要么使用过去三年里这七天即共计2</w:t>
      </w:r>
      <w:r>
        <w:rPr>
          <w:rFonts w:ascii="宋体" w:hAnsi="宋体" w:eastAsia="宋体"/>
          <w:sz w:val="24"/>
          <w:szCs w:val="24"/>
        </w:rPr>
        <w:t>1</w:t>
      </w:r>
      <w:r>
        <w:rPr>
          <w:rFonts w:hint="eastAsia" w:ascii="宋体" w:hAnsi="宋体" w:eastAsia="宋体"/>
          <w:sz w:val="24"/>
          <w:szCs w:val="24"/>
        </w:rPr>
        <w:t>天的数据。由于周期性，我们在估算利润</w:t>
      </w:r>
      <m:oMath>
        <m:r>
          <m:rPr/>
          <w:rPr>
            <w:rFonts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时要使用的根据单品销量加权得到的折率</w:t>
      </w:r>
      <m:oMath>
        <m:r>
          <m:rPr/>
          <w:rPr>
            <w:rFonts w:ascii="Cambria Math" w:hAnsi="Cambria Math" w:eastAsia="宋体"/>
            <w:sz w:val="24"/>
            <w:szCs w:val="24"/>
          </w:rPr>
          <m:t>α</m:t>
        </m:r>
      </m:oMath>
      <w:r>
        <w:rPr>
          <w:rFonts w:hint="eastAsia" w:ascii="宋体" w:hAnsi="宋体" w:eastAsia="宋体"/>
          <w:sz w:val="24"/>
          <w:szCs w:val="24"/>
        </w:rPr>
        <w:t>是用过去三年里这7天的值，这是因为，我们观察到实际上某类商品三年共计的打折销售量只占总销售量的很少一部分，一些单品的折率更是如此，那么我们在只知道单品在某天的销售情况下，①如果全部都是未打折即正常出售，则折率为1，②存在打折出售，折率为打折价/标价，③未出售，折率与售量的乘积为0故其值并无影响，于是我们根据单品销量加权得到的的折率为：</w:t>
      </w:r>
      <w:r>
        <w:rPr>
          <w:rFonts w:ascii="Cambria Math" w:hAnsi="Cambria Math"/>
          <w:i/>
          <w:sz w:val="24"/>
          <w:szCs w:val="24"/>
        </w:rPr>
        <w:br w:type="textWrapping"/>
      </w:r>
      <m:oMathPara>
        <m:oMath>
          <m:r>
            <m:rPr/>
            <w:rPr>
              <w:rFonts w:ascii="Cambria Math" w:hAnsi="Cambria Math"/>
              <w:sz w:val="32"/>
              <w:szCs w:val="32"/>
            </w:rPr>
            <m:t>α=</m:t>
          </m:r>
          <m:f>
            <m:fPr>
              <m:ctrlPr>
                <w:rPr>
                  <w:rFonts w:ascii="Cambria Math" w:hAnsi="Cambria Math"/>
                  <w:i/>
                  <w:sz w:val="32"/>
                  <w:szCs w:val="32"/>
                </w:rPr>
              </m:ctrlPr>
            </m:fPr>
            <m:num>
              <m:r>
                <m:rPr/>
                <w:rPr>
                  <w:rFonts w:ascii="Cambria Math" w:hAnsi="Cambria Math"/>
                  <w:sz w:val="32"/>
                  <w:szCs w:val="32"/>
                </w:rPr>
                <m:t>1</m:t>
              </m:r>
              <m:ctrlPr>
                <w:rPr>
                  <w:rFonts w:ascii="Cambria Math" w:hAnsi="Cambria Math"/>
                  <w:i/>
                  <w:sz w:val="32"/>
                  <w:szCs w:val="32"/>
                </w:rPr>
              </m:ctrlPr>
            </m:num>
            <m:den>
              <m:r>
                <m:rPr/>
                <w:rPr>
                  <w:rFonts w:ascii="Cambria Math" w:hAnsi="Cambria Math"/>
                  <w:sz w:val="32"/>
                  <w:szCs w:val="32"/>
                </w:rPr>
                <m:t>1095</m:t>
              </m:r>
              <m:ctrlPr>
                <w:rPr>
                  <w:rFonts w:ascii="Cambria Math" w:hAnsi="Cambria Math"/>
                  <w:i/>
                  <w:sz w:val="32"/>
                  <w:szCs w:val="32"/>
                </w:rPr>
              </m:ctrlPr>
            </m:den>
          </m:f>
          <m:r>
            <m:rPr/>
            <w:rPr>
              <w:rFonts w:ascii="Cambria Math" w:hAnsi="Cambria Math"/>
              <w:sz w:val="32"/>
              <w:szCs w:val="32"/>
            </w:rPr>
            <m:t>[</m:t>
          </m:r>
          <m:nary>
            <m:naryPr>
              <m:chr m:val="∑"/>
              <m:limLoc m:val="undOvr"/>
              <m:ctrlPr>
                <w:rPr>
                  <w:rFonts w:ascii="Cambria Math" w:hAnsi="Cambria Math"/>
                  <w:i/>
                  <w:sz w:val="32"/>
                  <w:szCs w:val="32"/>
                </w:rPr>
              </m:ctrlPr>
            </m:naryPr>
            <m:sub>
              <m:r>
                <m:rPr/>
                <w:rPr>
                  <w:rFonts w:ascii="Cambria Math" w:hAnsi="Cambria Math"/>
                  <w:sz w:val="32"/>
                  <w:szCs w:val="32"/>
                </w:rPr>
                <m:t>i=1</m:t>
              </m:r>
              <m:ctrlPr>
                <w:rPr>
                  <w:rFonts w:ascii="Cambria Math" w:hAnsi="Cambria Math"/>
                  <w:i/>
                  <w:sz w:val="32"/>
                  <w:szCs w:val="32"/>
                </w:rPr>
              </m:ctrlPr>
            </m:sub>
            <m:sup>
              <m:r>
                <m:rPr/>
                <w:rPr>
                  <w:rFonts w:ascii="Cambria Math" w:hAnsi="Cambria Math"/>
                  <w:sz w:val="32"/>
                  <w:szCs w:val="32"/>
                </w:rPr>
                <m:t>1095</m:t>
              </m:r>
              <m:ctrlPr>
                <w:rPr>
                  <w:rFonts w:ascii="Cambria Math" w:hAnsi="Cambria Math"/>
                  <w:i/>
                  <w:sz w:val="32"/>
                  <w:szCs w:val="32"/>
                </w:rPr>
              </m:ctrlPr>
            </m:sup>
            <m:e>
              <m:r>
                <m:rPr/>
                <w:rPr>
                  <w:rFonts w:ascii="Cambria Math" w:hAnsi="Cambria Math"/>
                  <w:sz w:val="32"/>
                  <w:szCs w:val="32"/>
                </w:rPr>
                <m:t>(</m:t>
              </m:r>
              <m:nary>
                <m:naryPr>
                  <m:chr m:val="∑"/>
                  <m:limLoc m:val="undOvr"/>
                  <m:ctrlPr>
                    <w:rPr>
                      <w:rFonts w:ascii="Cambria Math" w:hAnsi="Cambria Math"/>
                      <w:i/>
                      <w:sz w:val="32"/>
                      <w:szCs w:val="32"/>
                    </w:rPr>
                  </m:ctrlPr>
                </m:naryPr>
                <m:sub>
                  <m:r>
                    <m:rPr/>
                    <w:rPr>
                      <w:rFonts w:ascii="Cambria Math" w:hAnsi="Cambria Math"/>
                      <w:sz w:val="32"/>
                      <w:szCs w:val="32"/>
                    </w:rPr>
                    <m:t>k=1</m:t>
                  </m:r>
                  <m:ctrlPr>
                    <w:rPr>
                      <w:rFonts w:ascii="Cambria Math" w:hAnsi="Cambria Math"/>
                      <w:i/>
                      <w:sz w:val="32"/>
                      <w:szCs w:val="32"/>
                    </w:rPr>
                  </m:ctrlPr>
                </m:sub>
                <m:sup>
                  <m:r>
                    <m:rPr/>
                    <w:rPr>
                      <w:rFonts w:ascii="Cambria Math" w:hAnsi="Cambria Math"/>
                      <w:sz w:val="32"/>
                      <w:szCs w:val="32"/>
                    </w:rPr>
                    <m:t>n</m:t>
                  </m:r>
                  <m:ctrlPr>
                    <w:rPr>
                      <w:rFonts w:ascii="Cambria Math" w:hAnsi="Cambria Math"/>
                      <w:i/>
                      <w:sz w:val="32"/>
                      <w:szCs w:val="32"/>
                    </w:rPr>
                  </m:ctrlPr>
                </m:sup>
                <m:e>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hAnsi="Cambria Math"/>
                              <w:sz w:val="32"/>
                              <w:szCs w:val="32"/>
                            </w:rPr>
                            <m:t>θ</m:t>
                          </m:r>
                          <m:ctrlPr>
                            <w:rPr>
                              <w:rFonts w:ascii="Cambria Math" w:hAnsi="Cambria Math"/>
                              <w:i/>
                              <w:sz w:val="32"/>
                              <w:szCs w:val="32"/>
                            </w:rPr>
                          </m:ctrlPr>
                        </m:e>
                        <m:sub>
                          <m:r>
                            <m:rPr/>
                            <w:rPr>
                              <w:rFonts w:ascii="Cambria Math" w:hAnsi="Cambria Math"/>
                              <w:sz w:val="32"/>
                              <w:szCs w:val="32"/>
                            </w:rPr>
                            <m:t>k</m:t>
                          </m:r>
                          <m:ctrlPr>
                            <w:rPr>
                              <w:rFonts w:ascii="Cambria Math" w:hAnsi="Cambria Math"/>
                              <w:i/>
                              <w:sz w:val="32"/>
                              <w:szCs w:val="32"/>
                            </w:rPr>
                          </m:ctrlPr>
                        </m:sub>
                      </m:sSub>
                      <m:ctrlPr>
                        <w:rPr>
                          <w:rFonts w:ascii="Cambria Math" w:hAnsi="Cambria Math"/>
                          <w:i/>
                          <w:sz w:val="32"/>
                          <w:szCs w:val="32"/>
                        </w:rPr>
                      </m:ctrlPr>
                    </m:num>
                    <m:den>
                      <m:r>
                        <m:rPr/>
                        <w:rPr>
                          <w:rFonts w:ascii="Cambria Math" w:hAnsi="Cambria Math"/>
                          <w:sz w:val="32"/>
                          <w:szCs w:val="32"/>
                        </w:rPr>
                        <m:t>S</m:t>
                      </m:r>
                      <m:ctrlPr>
                        <w:rPr>
                          <w:rFonts w:ascii="Cambria Math" w:hAnsi="Cambria Math"/>
                          <w:i/>
                          <w:sz w:val="32"/>
                          <w:szCs w:val="32"/>
                        </w:rPr>
                      </m:ctrlPr>
                    </m:den>
                  </m:f>
                  <m:sSub>
                    <m:sSubPr>
                      <m:ctrlPr>
                        <w:rPr>
                          <w:rFonts w:ascii="Cambria Math" w:hAnsi="Cambria Math"/>
                          <w:i/>
                          <w:sz w:val="32"/>
                          <w:szCs w:val="32"/>
                        </w:rPr>
                      </m:ctrlPr>
                    </m:sSubPr>
                    <m:e>
                      <m:r>
                        <m:rPr/>
                        <w:rPr>
                          <w:rFonts w:ascii="Cambria Math" w:hAnsi="Cambria Math"/>
                          <w:sz w:val="32"/>
                          <w:szCs w:val="32"/>
                        </w:rPr>
                        <m:t>α</m:t>
                      </m:r>
                      <m:ctrlPr>
                        <w:rPr>
                          <w:rFonts w:ascii="Cambria Math" w:hAnsi="Cambria Math"/>
                          <w:i/>
                          <w:sz w:val="32"/>
                          <w:szCs w:val="32"/>
                        </w:rPr>
                      </m:ctrlPr>
                    </m:e>
                    <m:sub>
                      <m:r>
                        <m:rPr/>
                        <w:rPr>
                          <w:rFonts w:ascii="Cambria Math" w:hAnsi="Cambria Math"/>
                          <w:sz w:val="32"/>
                          <w:szCs w:val="32"/>
                        </w:rPr>
                        <m:t>ik</m:t>
                      </m:r>
                      <m:ctrlPr>
                        <w:rPr>
                          <w:rFonts w:ascii="Cambria Math" w:hAnsi="Cambria Math"/>
                          <w:i/>
                          <w:sz w:val="32"/>
                          <w:szCs w:val="32"/>
                        </w:rPr>
                      </m:ctrlPr>
                    </m:sub>
                  </m:sSub>
                  <m:ctrlPr>
                    <w:rPr>
                      <w:rFonts w:ascii="Cambria Math" w:hAnsi="Cambria Math"/>
                      <w:i/>
                      <w:sz w:val="32"/>
                      <w:szCs w:val="32"/>
                    </w:rPr>
                  </m:ctrlPr>
                </m:e>
              </m:nary>
              <m:r>
                <m:rPr/>
                <w:rPr>
                  <w:rFonts w:ascii="Cambria Math" w:hAnsi="Cambria Math"/>
                  <w:sz w:val="32"/>
                  <w:szCs w:val="32"/>
                </w:rPr>
                <m:t>)]</m:t>
              </m:r>
              <m:ctrlPr>
                <w:rPr>
                  <w:rFonts w:ascii="Cambria Math" w:hAnsi="Cambria Math"/>
                  <w:i/>
                  <w:sz w:val="32"/>
                  <w:szCs w:val="32"/>
                </w:rPr>
              </m:ctrlPr>
            </m:e>
          </m:nary>
        </m:oMath>
      </m:oMathPara>
    </w:p>
    <w:p>
      <w:pPr>
        <w:spacing w:line="360" w:lineRule="auto"/>
        <w:ind w:firstLine="476"/>
        <w:rPr>
          <w:rFonts w:ascii="宋体" w:hAnsi="宋体" w:eastAsia="宋体"/>
          <w:sz w:val="24"/>
          <w:szCs w:val="24"/>
        </w:rPr>
      </w:pPr>
      <w:r>
        <w:rPr>
          <w:rFonts w:hint="eastAsia" w:ascii="宋体" w:hAnsi="宋体" w:eastAsia="宋体"/>
          <w:sz w:val="24"/>
          <w:szCs w:val="24"/>
        </w:rPr>
        <w:t>这实际上是不合理的，因为对于某些单品非常多的类而言，需要处理的数据非常多，计算量过大。最重要的是，商品的销售是有周期性的，所以我们只需要考虑每年7月1日到7月7日所销售的这些单品，而对于这些单品中绝大多数单品的任何一个，它在一年内的大多数时间是并不销售的，它自身的折率其实并没有对等式做出贡献，故这样算出来的折率其实并不是严谨的。因此，我们使用过去三年里每年这七天内的历史数据，即我们认为加权折率</w:t>
      </w:r>
      <m:oMath>
        <m:r>
          <m:rPr/>
          <w:rPr>
            <w:rFonts w:ascii="Cambria Math" w:hAnsi="Cambria Math" w:eastAsia="宋体"/>
            <w:sz w:val="24"/>
            <w:szCs w:val="24"/>
          </w:rPr>
          <m:t>α</m:t>
        </m:r>
      </m:oMath>
      <w:r>
        <w:rPr>
          <w:rFonts w:hint="eastAsia" w:ascii="宋体" w:hAnsi="宋体" w:eastAsia="宋体"/>
          <w:sz w:val="24"/>
          <w:szCs w:val="24"/>
        </w:rPr>
        <w:t>满足：</w:t>
      </w:r>
      <w:bookmarkStart w:id="3" w:name="_Hlk145182800"/>
      <w:r>
        <w:rPr>
          <w:rFonts w:ascii="Cambria Math" w:hAnsi="Cambria Math"/>
          <w:i/>
          <w:sz w:val="28"/>
          <w:szCs w:val="28"/>
        </w:rPr>
        <w:br w:type="textWrapping"/>
      </w:r>
      <m:oMathPara>
        <m:oMath>
          <m:r>
            <m:rPr/>
            <w:rPr>
              <w:rFonts w:ascii="Cambria Math" w:hAnsi="Cambria Math" w:eastAsia="宋体"/>
              <w:sz w:val="32"/>
              <w:szCs w:val="32"/>
            </w:rPr>
            <m:t>α=</m:t>
          </m:r>
          <m:f>
            <m:fPr>
              <m:ctrlPr>
                <w:rPr>
                  <w:rFonts w:ascii="Cambria Math" w:hAnsi="Cambria Math" w:eastAsia="宋体"/>
                  <w:i/>
                  <w:sz w:val="32"/>
                  <w:szCs w:val="32"/>
                </w:rPr>
              </m:ctrlPr>
            </m:fPr>
            <m:num>
              <m:r>
                <m:rPr/>
                <w:rPr>
                  <w:rFonts w:ascii="Cambria Math" w:hAnsi="Cambria Math" w:eastAsia="宋体"/>
                  <w:sz w:val="32"/>
                  <w:szCs w:val="32"/>
                </w:rPr>
                <m:t>1</m:t>
              </m:r>
              <m:ctrlPr>
                <w:rPr>
                  <w:rFonts w:ascii="Cambria Math" w:hAnsi="Cambria Math" w:eastAsia="宋体"/>
                  <w:i/>
                  <w:sz w:val="32"/>
                  <w:szCs w:val="32"/>
                </w:rPr>
              </m:ctrlPr>
            </m:num>
            <m:den>
              <m:r>
                <m:rPr/>
                <w:rPr>
                  <w:rFonts w:ascii="Cambria Math" w:hAnsi="Cambria Math" w:eastAsia="宋体"/>
                  <w:sz w:val="32"/>
                  <w:szCs w:val="32"/>
                </w:rPr>
                <m:t>21</m:t>
              </m:r>
              <m:ctrlPr>
                <w:rPr>
                  <w:rFonts w:ascii="Cambria Math" w:hAnsi="Cambria Math" w:eastAsia="宋体"/>
                  <w:i/>
                  <w:sz w:val="32"/>
                  <w:szCs w:val="32"/>
                </w:rPr>
              </m:ctrlPr>
            </m:den>
          </m:f>
          <m:r>
            <m:rPr/>
            <w:rPr>
              <w:rFonts w:ascii="Cambria Math" w:hAnsi="Cambria Math" w:eastAsia="宋体"/>
              <w:sz w:val="32"/>
              <w:szCs w:val="32"/>
            </w:rPr>
            <m:t>[</m:t>
          </m:r>
          <m:nary>
            <m:naryPr>
              <m:chr m:val="∑"/>
              <m:limLoc m:val="undOvr"/>
              <m:ctrlPr>
                <w:rPr>
                  <w:rFonts w:ascii="Cambria Math" w:hAnsi="Cambria Math" w:eastAsia="宋体"/>
                  <w:i/>
                  <w:sz w:val="32"/>
                  <w:szCs w:val="32"/>
                </w:rPr>
              </m:ctrlPr>
            </m:naryPr>
            <m:sub>
              <m:r>
                <m:rPr/>
                <w:rPr>
                  <w:rFonts w:ascii="Cambria Math" w:hAnsi="Cambria Math" w:eastAsia="宋体"/>
                  <w:sz w:val="32"/>
                  <w:szCs w:val="32"/>
                </w:rPr>
                <m:t>i=1</m:t>
              </m:r>
              <m:ctrlPr>
                <w:rPr>
                  <w:rFonts w:ascii="Cambria Math" w:hAnsi="Cambria Math" w:eastAsia="宋体"/>
                  <w:i/>
                  <w:sz w:val="32"/>
                  <w:szCs w:val="32"/>
                </w:rPr>
              </m:ctrlPr>
            </m:sub>
            <m:sup>
              <m:r>
                <m:rPr/>
                <w:rPr>
                  <w:rFonts w:ascii="Cambria Math" w:hAnsi="Cambria Math" w:eastAsia="宋体"/>
                  <w:sz w:val="32"/>
                  <w:szCs w:val="32"/>
                </w:rPr>
                <m:t>21</m:t>
              </m:r>
              <m:ctrlPr>
                <w:rPr>
                  <w:rFonts w:ascii="Cambria Math" w:hAnsi="Cambria Math" w:eastAsia="宋体"/>
                  <w:i/>
                  <w:sz w:val="32"/>
                  <w:szCs w:val="32"/>
                </w:rPr>
              </m:ctrlPr>
            </m:sup>
            <m:e>
              <m:r>
                <m:rPr/>
                <w:rPr>
                  <w:rFonts w:ascii="Cambria Math" w:hAnsi="Cambria Math" w:eastAsia="宋体"/>
                  <w:sz w:val="32"/>
                  <w:szCs w:val="32"/>
                </w:rPr>
                <m:t>(</m:t>
              </m:r>
              <m:nary>
                <m:naryPr>
                  <m:chr m:val="∑"/>
                  <m:limLoc m:val="undOvr"/>
                  <m:ctrlPr>
                    <w:rPr>
                      <w:rFonts w:ascii="Cambria Math" w:hAnsi="Cambria Math" w:eastAsia="宋体"/>
                      <w:i/>
                      <w:sz w:val="32"/>
                      <w:szCs w:val="32"/>
                    </w:rPr>
                  </m:ctrlPr>
                </m:naryPr>
                <m:sub>
                  <m:r>
                    <m:rPr/>
                    <w:rPr>
                      <w:rFonts w:ascii="Cambria Math" w:hAnsi="Cambria Math" w:eastAsia="宋体"/>
                      <w:sz w:val="32"/>
                      <w:szCs w:val="32"/>
                    </w:rPr>
                    <m:t>k=1</m:t>
                  </m:r>
                  <m:ctrlPr>
                    <w:rPr>
                      <w:rFonts w:ascii="Cambria Math" w:hAnsi="Cambria Math" w:eastAsia="宋体"/>
                      <w:i/>
                      <w:sz w:val="32"/>
                      <w:szCs w:val="32"/>
                    </w:rPr>
                  </m:ctrlPr>
                </m:sub>
                <m:sup>
                  <m:r>
                    <m:rPr/>
                    <w:rPr>
                      <w:rFonts w:ascii="Cambria Math" w:hAnsi="Cambria Math" w:eastAsia="宋体"/>
                      <w:sz w:val="32"/>
                      <w:szCs w:val="32"/>
                    </w:rPr>
                    <m:t>n</m:t>
                  </m:r>
                  <m:ctrlPr>
                    <w:rPr>
                      <w:rFonts w:ascii="Cambria Math" w:hAnsi="Cambria Math" w:eastAsia="宋体"/>
                      <w:i/>
                      <w:sz w:val="32"/>
                      <w:szCs w:val="32"/>
                    </w:rPr>
                  </m:ctrlPr>
                </m:sup>
                <m:e>
                  <m:f>
                    <m:fPr>
                      <m:ctrlPr>
                        <w:rPr>
                          <w:rFonts w:ascii="Cambria Math" w:hAnsi="Cambria Math" w:eastAsia="宋体"/>
                          <w:i/>
                          <w:sz w:val="32"/>
                          <w:szCs w:val="32"/>
                        </w:rPr>
                      </m:ctrlPr>
                    </m:fPr>
                    <m:num>
                      <m:sSub>
                        <m:sSubPr>
                          <m:ctrlPr>
                            <w:rPr>
                              <w:rFonts w:ascii="Cambria Math" w:hAnsi="Cambria Math" w:eastAsia="宋体"/>
                              <w:i/>
                              <w:sz w:val="32"/>
                              <w:szCs w:val="32"/>
                            </w:rPr>
                          </m:ctrlPr>
                        </m:sSubPr>
                        <m:e>
                          <m:r>
                            <m:rPr/>
                            <w:rPr>
                              <w:rFonts w:ascii="Cambria Math" w:hAnsi="Cambria Math" w:eastAsia="宋体"/>
                              <w:sz w:val="32"/>
                              <w:szCs w:val="32"/>
                            </w:rPr>
                            <m:t>θ</m:t>
                          </m:r>
                          <m:ctrlPr>
                            <w:rPr>
                              <w:rFonts w:ascii="Cambria Math" w:hAnsi="Cambria Math" w:eastAsia="宋体"/>
                              <w:i/>
                              <w:sz w:val="32"/>
                              <w:szCs w:val="32"/>
                            </w:rPr>
                          </m:ctrlPr>
                        </m:e>
                        <m:sub>
                          <m:r>
                            <m:rPr/>
                            <w:rPr>
                              <w:rFonts w:ascii="Cambria Math" w:hAnsi="Cambria Math" w:eastAsia="宋体"/>
                              <w:sz w:val="32"/>
                              <w:szCs w:val="32"/>
                            </w:rPr>
                            <m:t>k</m:t>
                          </m:r>
                          <m:ctrlPr>
                            <w:rPr>
                              <w:rFonts w:ascii="Cambria Math" w:hAnsi="Cambria Math" w:eastAsia="宋体"/>
                              <w:i/>
                              <w:sz w:val="32"/>
                              <w:szCs w:val="32"/>
                            </w:rPr>
                          </m:ctrlPr>
                        </m:sub>
                      </m:sSub>
                      <m:ctrlPr>
                        <w:rPr>
                          <w:rFonts w:ascii="Cambria Math" w:hAnsi="Cambria Math" w:eastAsia="宋体"/>
                          <w:i/>
                          <w:sz w:val="32"/>
                          <w:szCs w:val="32"/>
                        </w:rPr>
                      </m:ctrlPr>
                    </m:num>
                    <m:den>
                      <m:r>
                        <m:rPr/>
                        <w:rPr>
                          <w:rFonts w:ascii="Cambria Math" w:hAnsi="Cambria Math" w:eastAsia="宋体"/>
                          <w:sz w:val="32"/>
                          <w:szCs w:val="32"/>
                        </w:rPr>
                        <m:t>S</m:t>
                      </m:r>
                      <m:ctrlPr>
                        <w:rPr>
                          <w:rFonts w:ascii="Cambria Math" w:hAnsi="Cambria Math" w:eastAsia="宋体"/>
                          <w:i/>
                          <w:sz w:val="32"/>
                          <w:szCs w:val="32"/>
                        </w:rPr>
                      </m:ctrlPr>
                    </m:den>
                  </m:f>
                  <m:sSub>
                    <m:sSubPr>
                      <m:ctrlPr>
                        <w:rPr>
                          <w:rFonts w:ascii="Cambria Math" w:hAnsi="Cambria Math" w:eastAsia="宋体"/>
                          <w:i/>
                          <w:sz w:val="32"/>
                          <w:szCs w:val="32"/>
                        </w:rPr>
                      </m:ctrlPr>
                    </m:sSubPr>
                    <m:e>
                      <m:r>
                        <m:rPr/>
                        <w:rPr>
                          <w:rFonts w:ascii="Cambria Math" w:hAnsi="Cambria Math" w:eastAsia="宋体"/>
                          <w:sz w:val="32"/>
                          <w:szCs w:val="32"/>
                        </w:rPr>
                        <m:t>α</m:t>
                      </m:r>
                      <m:ctrlPr>
                        <w:rPr>
                          <w:rFonts w:ascii="Cambria Math" w:hAnsi="Cambria Math" w:eastAsia="宋体"/>
                          <w:i/>
                          <w:sz w:val="32"/>
                          <w:szCs w:val="32"/>
                        </w:rPr>
                      </m:ctrlPr>
                    </m:e>
                    <m:sub>
                      <m:r>
                        <m:rPr/>
                        <w:rPr>
                          <w:rFonts w:ascii="Cambria Math" w:hAnsi="Cambria Math" w:eastAsia="宋体"/>
                          <w:sz w:val="32"/>
                          <w:szCs w:val="32"/>
                        </w:rPr>
                        <m:t>i,k</m:t>
                      </m:r>
                      <m:ctrlPr>
                        <w:rPr>
                          <w:rFonts w:ascii="Cambria Math" w:hAnsi="Cambria Math" w:eastAsia="宋体"/>
                          <w:i/>
                          <w:sz w:val="32"/>
                          <w:szCs w:val="32"/>
                        </w:rPr>
                      </m:ctrlPr>
                    </m:sub>
                  </m:sSub>
                  <m:ctrlPr>
                    <w:rPr>
                      <w:rFonts w:ascii="Cambria Math" w:hAnsi="Cambria Math" w:eastAsia="宋体"/>
                      <w:i/>
                      <w:sz w:val="32"/>
                      <w:szCs w:val="32"/>
                    </w:rPr>
                  </m:ctrlPr>
                </m:e>
              </m:nary>
              <m:r>
                <m:rPr/>
                <w:rPr>
                  <w:rFonts w:ascii="Cambria Math" w:hAnsi="Cambria Math" w:eastAsia="宋体"/>
                  <w:sz w:val="32"/>
                  <w:szCs w:val="32"/>
                </w:rPr>
                <m:t>)]</m:t>
              </m:r>
              <m:ctrlPr>
                <w:rPr>
                  <w:rFonts w:ascii="Cambria Math" w:hAnsi="Cambria Math" w:eastAsia="宋体"/>
                  <w:i/>
                  <w:sz w:val="32"/>
                  <w:szCs w:val="32"/>
                </w:rPr>
              </m:ctrlPr>
            </m:e>
          </m:nary>
        </m:oMath>
      </m:oMathPara>
    </w:p>
    <w:bookmarkEnd w:id="3"/>
    <w:p>
      <w:pPr>
        <w:spacing w:line="360" w:lineRule="auto"/>
        <w:ind w:firstLine="476"/>
        <w:rPr>
          <w:rFonts w:ascii="宋体" w:hAnsi="宋体" w:eastAsia="宋体"/>
          <w:sz w:val="32"/>
          <w:szCs w:val="32"/>
        </w:rPr>
      </w:pPr>
      <w:r>
        <w:rPr>
          <w:rFonts w:hint="eastAsia" w:ascii="宋体" w:hAnsi="宋体" w:eastAsia="宋体"/>
          <w:sz w:val="24"/>
          <w:szCs w:val="24"/>
        </w:rPr>
        <w:t>我们使用logistic模型来解决问题。</w:t>
      </w:r>
      <w:r>
        <w:rPr>
          <w:rFonts w:hint="eastAsia" w:ascii="宋体" w:hAnsi="宋体" w:eastAsia="宋体"/>
          <w:sz w:val="24"/>
          <w:szCs w:val="24"/>
          <w:vertAlign w:val="superscript"/>
        </w:rPr>
        <w:t>[</w:t>
      </w:r>
      <w:r>
        <w:rPr>
          <w:rFonts w:ascii="宋体" w:hAnsi="宋体" w:eastAsia="宋体"/>
          <w:sz w:val="24"/>
          <w:szCs w:val="24"/>
          <w:vertAlign w:val="superscript"/>
        </w:rPr>
        <w:t>3]</w:t>
      </w:r>
      <w:r>
        <w:rPr>
          <w:rFonts w:hint="eastAsia" w:ascii="宋体" w:hAnsi="宋体" w:eastAsia="宋体"/>
          <w:sz w:val="24"/>
          <w:szCs w:val="24"/>
        </w:rPr>
        <w:t>同样的道理，我们在用logistic拟合销售量</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j</m:t>
            </m:r>
            <m:ctrlPr>
              <w:rPr>
                <w:rFonts w:ascii="Cambria Math" w:hAnsi="Cambria Math" w:eastAsia="宋体"/>
                <w:i/>
                <w:sz w:val="24"/>
                <w:szCs w:val="24"/>
              </w:rPr>
            </m:ctrlPr>
          </m:sub>
        </m:sSub>
      </m:oMath>
      <w:r>
        <w:rPr>
          <w:rFonts w:hint="eastAsia" w:ascii="宋体" w:hAnsi="宋体" w:eastAsia="宋体"/>
          <w:sz w:val="24"/>
          <w:szCs w:val="24"/>
        </w:rPr>
        <w:t>即</w:t>
      </w:r>
      <m:oMath>
        <m:r>
          <m:rPr/>
          <w:rPr>
            <w:rFonts w:hint="eastAsia" w:ascii="Cambria Math" w:hAnsi="Cambria Math" w:eastAsia="宋体"/>
            <w:sz w:val="24"/>
            <w:szCs w:val="24"/>
          </w:rPr>
          <m:t>S</m:t>
        </m:r>
      </m:oMath>
      <w:r>
        <w:rPr>
          <w:rFonts w:hint="eastAsia" w:ascii="宋体" w:hAnsi="宋体" w:eastAsia="宋体"/>
          <w:sz w:val="24"/>
          <w:szCs w:val="24"/>
        </w:rPr>
        <w:t>的时候也应当用这2</w:t>
      </w:r>
      <w:r>
        <w:rPr>
          <w:rFonts w:ascii="宋体" w:hAnsi="宋体" w:eastAsia="宋体"/>
          <w:sz w:val="24"/>
          <w:szCs w:val="24"/>
        </w:rPr>
        <w:t>1</w:t>
      </w:r>
      <w:r>
        <w:rPr>
          <w:rFonts w:hint="eastAsia" w:ascii="宋体" w:hAnsi="宋体" w:eastAsia="宋体"/>
          <w:sz w:val="24"/>
          <w:szCs w:val="24"/>
        </w:rPr>
        <w:t>天的数据。所谓logistic模型，是一种广泛应用于社会学、经济学等领域的常见回归模型，选用此模型的原因是题中场景由于空间和时间限制而存在阻滞性，即即使商品定价足够低，由于当地人们的购买力和时间成本有限，会存在一个最大销售量</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max</m:t>
            </m:r>
            <m:ctrlPr>
              <w:rPr>
                <w:rFonts w:ascii="Cambria Math" w:hAnsi="Cambria Math" w:eastAsia="宋体"/>
                <w:i/>
                <w:sz w:val="24"/>
                <w:szCs w:val="24"/>
              </w:rPr>
            </m:ctrlPr>
          </m:sub>
        </m:sSub>
      </m:oMath>
      <w:r>
        <w:rPr>
          <w:rFonts w:hint="eastAsia" w:ascii="宋体" w:hAnsi="宋体" w:eastAsia="宋体"/>
          <w:sz w:val="24"/>
          <w:szCs w:val="24"/>
        </w:rPr>
        <w:t>和最小的销售量</w:t>
      </w:r>
      <w:bookmarkStart w:id="4" w:name="_Hlk145202425"/>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min</m:t>
            </m:r>
            <m:ctrlPr>
              <w:rPr>
                <w:rFonts w:ascii="Cambria Math" w:hAnsi="Cambria Math" w:eastAsia="宋体"/>
                <w:i/>
                <w:sz w:val="24"/>
                <w:szCs w:val="24"/>
              </w:rPr>
            </m:ctrlPr>
          </m:sub>
        </m:sSub>
      </m:oMath>
      <w:bookmarkEnd w:id="4"/>
      <w:r>
        <w:rPr>
          <w:rFonts w:hint="eastAsia" w:ascii="宋体" w:hAnsi="宋体" w:eastAsia="宋体"/>
          <w:sz w:val="24"/>
          <w:szCs w:val="24"/>
        </w:rPr>
        <w:t>，且定价越低，显然销量的变化率的绝对值减小。所以设我们认为</w:t>
      </w:r>
      <w:r>
        <w:rPr>
          <w:rFonts w:ascii="Cambria Math" w:hAnsi="Cambria Math"/>
          <w:i/>
          <w:sz w:val="24"/>
          <w:szCs w:val="24"/>
        </w:rPr>
        <w:br w:type="textWrapping"/>
      </w:r>
      <m:oMathPara>
        <m:oMath>
          <m:r>
            <m:rPr/>
            <w:rPr>
              <w:rFonts w:hint="eastAsia" w:ascii="Cambria Math" w:hAnsi="Cambria Math" w:eastAsia="宋体"/>
              <w:sz w:val="32"/>
              <w:szCs w:val="32"/>
            </w:rPr>
            <m:t>S</m:t>
          </m:r>
          <m:r>
            <m:rPr/>
            <w:rPr>
              <w:rFonts w:ascii="Cambria Math" w:hAnsi="Cambria Math" w:eastAsia="宋体"/>
              <w:sz w:val="32"/>
              <w:szCs w:val="32"/>
            </w:rPr>
            <m:t>=</m:t>
          </m:r>
          <m:nary>
            <m:naryPr>
              <m:chr m:val="∑"/>
              <m:limLoc m:val="undOvr"/>
              <m:ctrlPr>
                <w:rPr>
                  <w:rFonts w:ascii="Cambria Math" w:hAnsi="Cambria Math" w:eastAsia="宋体"/>
                  <w:i/>
                  <w:sz w:val="32"/>
                  <w:szCs w:val="32"/>
                </w:rPr>
              </m:ctrlPr>
            </m:naryPr>
            <m:sub>
              <m:r>
                <m:rPr/>
                <w:rPr>
                  <w:rFonts w:ascii="Cambria Math" w:hAnsi="Cambria Math" w:eastAsia="宋体"/>
                  <w:sz w:val="32"/>
                  <w:szCs w:val="32"/>
                </w:rPr>
                <m:t>k=1</m:t>
              </m:r>
              <m:ctrlPr>
                <w:rPr>
                  <w:rFonts w:ascii="Cambria Math" w:hAnsi="Cambria Math" w:eastAsia="宋体"/>
                  <w:i/>
                  <w:sz w:val="32"/>
                  <w:szCs w:val="32"/>
                </w:rPr>
              </m:ctrlPr>
            </m:sub>
            <m:sup>
              <m:r>
                <m:rPr/>
                <w:rPr>
                  <w:rFonts w:ascii="Cambria Math" w:hAnsi="Cambria Math" w:eastAsia="宋体"/>
                  <w:sz w:val="32"/>
                  <w:szCs w:val="32"/>
                </w:rPr>
                <m:t>n</m:t>
              </m:r>
              <m:ctrlPr>
                <w:rPr>
                  <w:rFonts w:ascii="Cambria Math" w:hAnsi="Cambria Math" w:eastAsia="宋体"/>
                  <w:i/>
                  <w:sz w:val="32"/>
                  <w:szCs w:val="32"/>
                </w:rPr>
              </m:ctrlPr>
            </m:sup>
            <m:e>
              <m:sSub>
                <m:sSubPr>
                  <m:ctrlPr>
                    <w:rPr>
                      <w:rFonts w:ascii="Cambria Math" w:hAnsi="Cambria Math" w:eastAsia="宋体"/>
                      <w:i/>
                      <w:sz w:val="32"/>
                      <w:szCs w:val="32"/>
                    </w:rPr>
                  </m:ctrlPr>
                </m:sSubPr>
                <m:e>
                  <m:r>
                    <m:rPr/>
                    <w:rPr>
                      <w:rFonts w:ascii="Cambria Math" w:hAnsi="Cambria Math" w:eastAsia="宋体"/>
                      <w:sz w:val="32"/>
                      <w:szCs w:val="32"/>
                    </w:rPr>
                    <m:t>θ</m:t>
                  </m:r>
                  <m:ctrlPr>
                    <w:rPr>
                      <w:rFonts w:ascii="Cambria Math" w:hAnsi="Cambria Math" w:eastAsia="宋体"/>
                      <w:i/>
                      <w:sz w:val="32"/>
                      <w:szCs w:val="32"/>
                    </w:rPr>
                  </m:ctrlPr>
                </m:e>
                <m:sub>
                  <m:r>
                    <m:rPr/>
                    <w:rPr>
                      <w:rFonts w:ascii="Cambria Math" w:hAnsi="Cambria Math" w:eastAsia="宋体"/>
                      <w:sz w:val="32"/>
                      <w:szCs w:val="32"/>
                    </w:rPr>
                    <m:t>k</m:t>
                  </m:r>
                  <m:ctrlPr>
                    <w:rPr>
                      <w:rFonts w:ascii="Cambria Math" w:hAnsi="Cambria Math" w:eastAsia="宋体"/>
                      <w:i/>
                      <w:sz w:val="32"/>
                      <w:szCs w:val="32"/>
                    </w:rPr>
                  </m:ctrlPr>
                </m:sub>
              </m:sSub>
              <m:ctrlPr>
                <w:rPr>
                  <w:rFonts w:ascii="Cambria Math" w:hAnsi="Cambria Math" w:eastAsia="宋体"/>
                  <w:i/>
                  <w:sz w:val="32"/>
                  <w:szCs w:val="32"/>
                </w:rPr>
              </m:ctrlPr>
            </m:e>
          </m:nary>
        </m:oMath>
      </m:oMathPara>
    </w:p>
    <w:p>
      <w:pPr>
        <w:spacing w:line="360" w:lineRule="auto"/>
        <w:rPr>
          <w:sz w:val="32"/>
          <w:szCs w:val="32"/>
        </w:rPr>
      </w:pPr>
      <w:bookmarkStart w:id="5" w:name="_Hlk145225172"/>
      <w:bookmarkStart w:id="6" w:name="_Hlk145185173"/>
      <m:oMathPara>
        <m:oMath>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w:bookmarkEnd w:id="5"/>
            </m:sub>
          </m:sSub>
          <m:r>
            <m:rP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hAnsi="Cambria Math"/>
                      <w:sz w:val="32"/>
                      <w:szCs w:val="32"/>
                    </w:rPr>
                    <m:t>e</m:t>
                  </m:r>
                  <m:ctrlPr>
                    <w:rPr>
                      <w:rFonts w:ascii="Cambria Math" w:hAnsi="Cambria Math"/>
                      <w:i/>
                      <w:sz w:val="32"/>
                      <w:szCs w:val="32"/>
                    </w:rPr>
                  </m:ctrlPr>
                </m:e>
                <m:sup>
                  <m:sSub>
                    <m:sSubPr>
                      <m:ctrlPr>
                        <w:rPr>
                          <w:rFonts w:ascii="Cambria Math" w:hAnsi="Cambria Math"/>
                          <w:i/>
                          <w:sz w:val="32"/>
                          <w:szCs w:val="32"/>
                        </w:rPr>
                      </m:ctrlPr>
                    </m:sSubPr>
                    <m:e>
                      <m:r>
                        <m:rPr/>
                        <w:rPr>
                          <w:rFonts w:ascii="Cambria Math" w:hAnsi="Cambria Math"/>
                          <w:sz w:val="32"/>
                          <w:szCs w:val="32"/>
                        </w:rPr>
                        <m:t>β</m:t>
                      </m:r>
                      <m:ctrlPr>
                        <w:rPr>
                          <w:rFonts w:ascii="Cambria Math" w:hAnsi="Cambria Math"/>
                          <w:i/>
                          <w:sz w:val="32"/>
                          <w:szCs w:val="32"/>
                        </w:rPr>
                      </m:ctrlPr>
                    </m:e>
                    <m:sub>
                      <m:r>
                        <m:rPr/>
                        <w:rPr>
                          <w:rFonts w:ascii="Cambria Math" w:hAnsi="Cambria Math"/>
                          <w:sz w:val="32"/>
                          <w:szCs w:val="32"/>
                        </w:rPr>
                        <m:t>0</m:t>
                      </m:r>
                      <m:ctrlPr>
                        <w:rPr>
                          <w:rFonts w:ascii="Cambria Math" w:hAnsi="Cambria Math"/>
                          <w:i/>
                          <w:sz w:val="32"/>
                          <w:szCs w:val="32"/>
                        </w:rPr>
                      </m:ctrlPr>
                    </m:sub>
                  </m:sSub>
                  <m:r>
                    <m:rPr/>
                    <w:rPr>
                      <w:rFonts w:ascii="Cambria Math" w:hAnsi="Cambria Math"/>
                      <w:sz w:val="32"/>
                      <w:szCs w:val="32"/>
                    </w:rPr>
                    <m:t>+</m:t>
                  </m:r>
                  <m:sSub>
                    <m:sSubPr>
                      <m:ctrlPr>
                        <w:rPr>
                          <w:rFonts w:ascii="Cambria Math" w:hAnsi="Cambria Math"/>
                          <w:i/>
                          <w:sz w:val="32"/>
                          <w:szCs w:val="32"/>
                        </w:rPr>
                      </m:ctrlPr>
                    </m:sSubPr>
                    <m:e>
                      <m:r>
                        <m:rPr/>
                        <w:rPr>
                          <w:rFonts w:ascii="Cambria Math" w:hAnsi="Cambria Math"/>
                          <w:sz w:val="32"/>
                          <w:szCs w:val="32"/>
                        </w:rPr>
                        <m:t>β</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r>
                    <m:rPr/>
                    <w:rPr>
                      <w:rFonts w:hint="eastAsia" w:ascii="Cambria Math" w:hAnsi="Cambria Math"/>
                      <w:sz w:val="32"/>
                      <w:szCs w:val="32"/>
                    </w:rPr>
                    <m:t>w</m:t>
                  </m:r>
                  <m:ctrlPr>
                    <w:rPr>
                      <w:rFonts w:ascii="Cambria Math" w:hAnsi="Cambria Math"/>
                      <w:i/>
                      <w:sz w:val="32"/>
                      <w:szCs w:val="32"/>
                    </w:rPr>
                  </m:ctrlPr>
                </m:sup>
              </m:sSup>
              <m:ctrlPr>
                <w:rPr>
                  <w:rFonts w:ascii="Cambria Math" w:hAnsi="Cambria Math"/>
                  <w:i/>
                  <w:sz w:val="32"/>
                  <w:szCs w:val="32"/>
                </w:rPr>
              </m:ctrlPr>
            </m:num>
            <m:den>
              <m:r>
                <m:rPr/>
                <w:rPr>
                  <w:rFonts w:ascii="Cambria Math" w:hAnsi="Cambria Math"/>
                  <w:sz w:val="32"/>
                  <w:szCs w:val="32"/>
                </w:rPr>
                <m:t>1+</m:t>
              </m:r>
              <m:sSup>
                <m:sSupPr>
                  <m:ctrlPr>
                    <w:rPr>
                      <w:rFonts w:ascii="Cambria Math" w:hAnsi="Cambria Math"/>
                      <w:i/>
                      <w:sz w:val="32"/>
                      <w:szCs w:val="32"/>
                    </w:rPr>
                  </m:ctrlPr>
                </m:sSupPr>
                <m:e>
                  <m:r>
                    <m:rPr/>
                    <w:rPr>
                      <w:rFonts w:ascii="Cambria Math" w:hAnsi="Cambria Math"/>
                      <w:sz w:val="32"/>
                      <w:szCs w:val="32"/>
                    </w:rPr>
                    <m:t>e</m:t>
                  </m:r>
                  <m:ctrlPr>
                    <w:rPr>
                      <w:rFonts w:ascii="Cambria Math" w:hAnsi="Cambria Math"/>
                      <w:i/>
                      <w:sz w:val="32"/>
                      <w:szCs w:val="32"/>
                    </w:rPr>
                  </m:ctrlPr>
                </m:e>
                <m:sup>
                  <m:sSub>
                    <m:sSubPr>
                      <m:ctrlPr>
                        <w:rPr>
                          <w:rFonts w:ascii="Cambria Math" w:hAnsi="Cambria Math"/>
                          <w:i/>
                          <w:sz w:val="32"/>
                          <w:szCs w:val="32"/>
                        </w:rPr>
                      </m:ctrlPr>
                    </m:sSubPr>
                    <m:e>
                      <m:r>
                        <m:rPr/>
                        <w:rPr>
                          <w:rFonts w:ascii="Cambria Math" w:hAnsi="Cambria Math"/>
                          <w:sz w:val="32"/>
                          <w:szCs w:val="32"/>
                        </w:rPr>
                        <m:t>β</m:t>
                      </m:r>
                      <m:ctrlPr>
                        <w:rPr>
                          <w:rFonts w:ascii="Cambria Math" w:hAnsi="Cambria Math"/>
                          <w:i/>
                          <w:sz w:val="32"/>
                          <w:szCs w:val="32"/>
                        </w:rPr>
                      </m:ctrlPr>
                    </m:e>
                    <m:sub>
                      <m:r>
                        <m:rPr/>
                        <w:rPr>
                          <w:rFonts w:ascii="Cambria Math" w:hAnsi="Cambria Math"/>
                          <w:sz w:val="32"/>
                          <w:szCs w:val="32"/>
                        </w:rPr>
                        <m:t>0</m:t>
                      </m:r>
                      <m:ctrlPr>
                        <w:rPr>
                          <w:rFonts w:ascii="Cambria Math" w:hAnsi="Cambria Math"/>
                          <w:i/>
                          <w:sz w:val="32"/>
                          <w:szCs w:val="32"/>
                        </w:rPr>
                      </m:ctrlPr>
                    </m:sub>
                  </m:sSub>
                  <m:r>
                    <m:rPr/>
                    <w:rPr>
                      <w:rFonts w:ascii="Cambria Math" w:hAnsi="Cambria Math"/>
                      <w:sz w:val="32"/>
                      <w:szCs w:val="32"/>
                    </w:rPr>
                    <m:t>+</m:t>
                  </m:r>
                  <m:sSub>
                    <m:sSubPr>
                      <m:ctrlPr>
                        <w:rPr>
                          <w:rFonts w:ascii="Cambria Math" w:hAnsi="Cambria Math"/>
                          <w:i/>
                          <w:sz w:val="32"/>
                          <w:szCs w:val="32"/>
                        </w:rPr>
                      </m:ctrlPr>
                    </m:sSubPr>
                    <m:e>
                      <m:r>
                        <m:rPr/>
                        <w:rPr>
                          <w:rFonts w:ascii="Cambria Math" w:hAnsi="Cambria Math"/>
                          <w:sz w:val="32"/>
                          <w:szCs w:val="32"/>
                        </w:rPr>
                        <m:t>β</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r>
                    <m:rPr/>
                    <w:rPr>
                      <w:rFonts w:ascii="Cambria Math" w:hAnsi="Cambria Math"/>
                      <w:sz w:val="32"/>
                      <w:szCs w:val="32"/>
                    </w:rPr>
                    <m:t>w</m:t>
                  </m:r>
                  <m:ctrlPr>
                    <w:rPr>
                      <w:rFonts w:ascii="Cambria Math" w:hAnsi="Cambria Math"/>
                      <w:i/>
                      <w:sz w:val="32"/>
                      <w:szCs w:val="32"/>
                    </w:rPr>
                  </m:ctrlPr>
                </m:sup>
              </m:sSup>
              <m:ctrlPr>
                <w:rPr>
                  <w:rFonts w:ascii="Cambria Math" w:hAnsi="Cambria Math"/>
                  <w:i/>
                  <w:sz w:val="32"/>
                  <w:szCs w:val="32"/>
                </w:rPr>
              </m:ctrlPr>
            </m:den>
          </m:f>
          <m:d>
            <m:dPr>
              <m:ctrlPr>
                <w:rPr>
                  <w:rFonts w:ascii="Cambria Math" w:hAnsi="Cambria Math"/>
                  <w:i/>
                  <w:sz w:val="32"/>
                  <w:szCs w:val="32"/>
                </w:rPr>
              </m:ctrlPr>
            </m:dPr>
            <m:e>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ascii="Cambria Math" w:hAnsi="Cambria Math"/>
                      <w:sz w:val="32"/>
                      <w:szCs w:val="32"/>
                    </w:rPr>
                    <m:t>max</m:t>
                  </m:r>
                  <m:ctrlPr>
                    <w:rPr>
                      <w:rFonts w:ascii="Cambria Math" w:hAnsi="Cambria Math"/>
                      <w:i/>
                      <w:sz w:val="32"/>
                      <w:szCs w:val="32"/>
                    </w:rPr>
                  </m:ctrlPr>
                </m:sub>
              </m:sSub>
              <m:r>
                <m:rPr/>
                <w:rPr>
                  <w:rFonts w:ascii="Cambria Math" w:hAnsi="Cambria Math"/>
                  <w:sz w:val="32"/>
                  <w:szCs w:val="32"/>
                </w:rPr>
                <m:t>−</m:t>
              </m:r>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min</m:t>
                  </m:r>
                  <m:ctrlPr>
                    <w:rPr>
                      <w:rFonts w:ascii="Cambria Math" w:hAnsi="Cambria Math"/>
                      <w:i/>
                      <w:sz w:val="32"/>
                      <w:szCs w:val="32"/>
                    </w:rPr>
                  </m:ctrlPr>
                </m:sub>
              </m:sSub>
              <m:ctrlPr>
                <w:rPr>
                  <w:rFonts w:ascii="Cambria Math" w:hAnsi="Cambria Math"/>
                  <w:i/>
                  <w:sz w:val="32"/>
                  <w:szCs w:val="32"/>
                </w:rPr>
              </m:ctrlPr>
            </m:e>
          </m:d>
          <m:r>
            <m:rPr/>
            <w:rPr>
              <w:rFonts w:ascii="Cambria Math" w:hAnsi="Cambria Math"/>
              <w:sz w:val="32"/>
              <w:szCs w:val="32"/>
            </w:rPr>
            <m:t>+</m:t>
          </m:r>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min</m:t>
              </m:r>
              <m:ctrlPr>
                <w:rPr>
                  <w:rFonts w:ascii="Cambria Math" w:hAnsi="Cambria Math"/>
                  <w:i/>
                  <w:sz w:val="32"/>
                  <w:szCs w:val="32"/>
                </w:rPr>
              </m:ctrlPr>
            </m:sub>
          </m:sSub>
        </m:oMath>
      </m:oMathPara>
    </w:p>
    <w:bookmarkEnd w:id="6"/>
    <w:p>
      <w:pPr>
        <w:spacing w:line="360" w:lineRule="auto"/>
        <w:ind w:firstLine="476"/>
        <w:rPr>
          <w:rFonts w:ascii="宋体" w:hAnsi="宋体" w:eastAsia="宋体"/>
          <w:sz w:val="24"/>
          <w:szCs w:val="24"/>
        </w:rPr>
      </w:pPr>
      <w:r>
        <w:rPr>
          <w:rFonts w:hint="eastAsia" w:ascii="宋体" w:hAnsi="宋体" w:eastAsia="宋体"/>
          <w:iCs/>
          <w:sz w:val="24"/>
          <w:szCs w:val="24"/>
        </w:rPr>
        <w:t>其中，</w:t>
      </w:r>
      <m:oMath>
        <m:sSub>
          <m:sSubPr>
            <m:ctrlPr>
              <w:rPr>
                <w:rFonts w:ascii="Cambria Math" w:hAnsi="Cambria Math" w:eastAsia="宋体"/>
                <w:i/>
                <w:iCs/>
                <w:sz w:val="24"/>
                <w:szCs w:val="24"/>
              </w:rPr>
            </m:ctrlPr>
          </m:sSubPr>
          <m:e>
            <m:r>
              <m:rPr/>
              <w:rPr>
                <w:rFonts w:ascii="Cambria Math" w:hAnsi="Cambria Math" w:eastAsia="宋体"/>
                <w:sz w:val="24"/>
                <w:szCs w:val="24"/>
              </w:rPr>
              <m:t>S</m:t>
            </m:r>
            <m:ctrlPr>
              <w:rPr>
                <w:rFonts w:ascii="Cambria Math" w:hAnsi="Cambria Math" w:eastAsia="宋体"/>
                <w:i/>
                <w:iCs/>
                <w:sz w:val="24"/>
                <w:szCs w:val="24"/>
              </w:rPr>
            </m:ctrlPr>
          </m:e>
          <m:sub>
            <m:r>
              <m:rPr/>
              <w:rPr>
                <w:rFonts w:hint="eastAsia" w:ascii="Cambria Math" w:hAnsi="Cambria Math" w:eastAsia="宋体"/>
                <w:sz w:val="24"/>
                <w:szCs w:val="24"/>
              </w:rPr>
              <m:t>总</m:t>
            </m:r>
            <m:ctrlPr>
              <w:rPr>
                <w:rFonts w:ascii="Cambria Math" w:hAnsi="Cambria Math" w:eastAsia="宋体"/>
                <w:i/>
                <w:iCs/>
                <w:sz w:val="24"/>
                <w:szCs w:val="24"/>
              </w:rPr>
            </m:ctrlPr>
          </m:sub>
        </m:sSub>
      </m:oMath>
      <w:r>
        <w:rPr>
          <w:rFonts w:hint="eastAsia" w:ascii="宋体" w:hAnsi="宋体" w:eastAsia="宋体"/>
          <w:iCs/>
          <w:sz w:val="24"/>
          <w:szCs w:val="24"/>
        </w:rPr>
        <w:t>为预测的未来七天中某天的销售总额，</w:t>
      </w:r>
      <m:oMath>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oMath>
      <w:r>
        <w:rPr>
          <w:rFonts w:hint="eastAsia" w:ascii="宋体" w:hAnsi="宋体" w:eastAsia="宋体"/>
          <w:sz w:val="24"/>
          <w:szCs w:val="24"/>
        </w:rPr>
        <w:t>为该类中第k个单品的当日销量，</w:t>
      </w:r>
      <m:oMath>
        <m:r>
          <m:rPr/>
          <w:rPr>
            <w:rFonts w:ascii="Cambria Math" w:hAnsi="Cambria Math" w:eastAsia="宋体"/>
            <w:sz w:val="24"/>
            <w:szCs w:val="24"/>
          </w:rPr>
          <m:t>w</m:t>
        </m:r>
      </m:oMath>
      <w:r>
        <w:rPr>
          <w:rFonts w:hint="eastAsia" w:ascii="宋体" w:hAnsi="宋体" w:eastAsia="宋体"/>
          <w:sz w:val="24"/>
          <w:szCs w:val="24"/>
        </w:rPr>
        <w:t>即为前文提到的定价参数，</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max</m:t>
            </m:r>
            <m:ctrlPr>
              <w:rPr>
                <w:rFonts w:ascii="Cambria Math" w:hAnsi="Cambria Math" w:eastAsia="宋体"/>
                <w:i/>
                <w:sz w:val="24"/>
                <w:szCs w:val="24"/>
              </w:rPr>
            </m:ctrlPr>
          </m:sub>
        </m:sSub>
      </m:oMath>
      <w:r>
        <w:rPr>
          <w:rFonts w:hint="eastAsia" w:ascii="宋体" w:hAnsi="宋体" w:eastAsia="宋体"/>
          <w:sz w:val="24"/>
          <w:szCs w:val="24"/>
        </w:rPr>
        <w:t>可认为是2</w:t>
      </w:r>
      <w:r>
        <w:rPr>
          <w:rFonts w:ascii="宋体" w:hAnsi="宋体" w:eastAsia="宋体"/>
          <w:sz w:val="24"/>
          <w:szCs w:val="24"/>
        </w:rPr>
        <w:t>1</w:t>
      </w:r>
      <w:r>
        <w:rPr>
          <w:rFonts w:hint="eastAsia" w:ascii="宋体" w:hAnsi="宋体" w:eastAsia="宋体"/>
          <w:sz w:val="24"/>
          <w:szCs w:val="24"/>
        </w:rPr>
        <w:t>天历史数据里单日该类商品销量的最大值,</w:t>
      </w:r>
      <w:r>
        <w:rPr>
          <w:rFonts w:ascii="Cambria Math" w:hAnsi="Cambria Math"/>
          <w:i/>
          <w:sz w:val="32"/>
          <w:szCs w:val="32"/>
        </w:rPr>
        <w:t xml:space="preserve"> </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min</m:t>
            </m:r>
            <m:ctrlPr>
              <w:rPr>
                <w:rFonts w:ascii="Cambria Math" w:hAnsi="Cambria Math" w:eastAsia="宋体"/>
                <w:i/>
                <w:sz w:val="24"/>
                <w:szCs w:val="24"/>
              </w:rPr>
            </m:ctrlPr>
          </m:sub>
        </m:sSub>
      </m:oMath>
      <w:r>
        <w:rPr>
          <w:rFonts w:hint="eastAsia" w:ascii="宋体" w:hAnsi="宋体" w:eastAsia="宋体"/>
          <w:sz w:val="24"/>
          <w:szCs w:val="24"/>
        </w:rPr>
        <w:t>是2</w:t>
      </w:r>
      <w:r>
        <w:rPr>
          <w:rFonts w:ascii="宋体" w:hAnsi="宋体" w:eastAsia="宋体"/>
          <w:sz w:val="24"/>
          <w:szCs w:val="24"/>
        </w:rPr>
        <w:t>1</w:t>
      </w:r>
      <w:r>
        <w:rPr>
          <w:rFonts w:hint="eastAsia" w:ascii="宋体" w:hAnsi="宋体" w:eastAsia="宋体"/>
          <w:sz w:val="24"/>
          <w:szCs w:val="24"/>
        </w:rPr>
        <w:t>天历史数据里单日该类商品销量最小值。</w:t>
      </w:r>
    </w:p>
    <w:p>
      <w:pPr>
        <w:spacing w:line="360" w:lineRule="auto"/>
        <w:ind w:firstLine="476"/>
        <w:rPr>
          <w:rFonts w:ascii="宋体" w:hAnsi="宋体" w:eastAsia="宋体"/>
          <w:sz w:val="24"/>
          <w:szCs w:val="24"/>
        </w:rPr>
      </w:pPr>
      <w:r>
        <w:rPr>
          <w:rFonts w:hint="eastAsia" w:ascii="宋体" w:hAnsi="宋体" w:eastAsia="宋体"/>
          <w:sz w:val="24"/>
          <w:szCs w:val="24"/>
        </w:rPr>
        <w:t>现在我们将所预测的</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分类，分为非打折销售的量</w:t>
      </w:r>
      <m:oMath>
        <m:r>
          <m:rPr/>
          <w:rPr>
            <w:rFonts w:hint="eastAsia" w:ascii="Cambria Math" w:hAnsi="Cambria Math" w:eastAsia="宋体"/>
            <w:sz w:val="24"/>
            <w:szCs w:val="24"/>
          </w:rPr>
          <m:t>S</m:t>
        </m:r>
      </m:oMath>
      <w:r>
        <w:rPr>
          <w:rFonts w:hint="eastAsia" w:ascii="宋体" w:hAnsi="宋体" w:eastAsia="宋体"/>
          <w:sz w:val="24"/>
          <w:szCs w:val="24"/>
        </w:rPr>
        <w:t>和打折销售的量</w:t>
      </w:r>
      <m:oMath>
        <m:sSup>
          <m:sSupPr>
            <m:ctrlPr>
              <w:rPr>
                <w:rFonts w:ascii="Cambria Math" w:hAnsi="Cambria Math" w:eastAsia="宋体"/>
                <w:i/>
                <w:sz w:val="24"/>
                <w:szCs w:val="24"/>
              </w:rPr>
            </m:ctrlPr>
          </m:sSupPr>
          <m:e>
            <m:r>
              <m:rPr/>
              <w:rPr>
                <w:rFonts w:hint="eastAsia" w:ascii="Cambria Math" w:hAnsi="Cambria Math" w:eastAsia="宋体"/>
                <w:sz w:val="24"/>
                <w:szCs w:val="24"/>
              </w:rPr>
              <m:t>S</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oMath>
      <w:r>
        <w:rPr>
          <w:rFonts w:hint="eastAsia" w:ascii="宋体" w:hAnsi="宋体" w:eastAsia="宋体"/>
          <w:sz w:val="24"/>
          <w:szCs w:val="24"/>
        </w:rPr>
        <w:t>，除此之外，我们还要考虑顾客购买非打折产品和打折产品的概率，分别记作</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oMath>
      <w:r>
        <w:rPr>
          <w:rFonts w:hint="eastAsia" w:ascii="宋体" w:hAnsi="宋体" w:eastAsia="宋体"/>
          <w:sz w:val="24"/>
          <w:szCs w:val="24"/>
        </w:rPr>
        <w:t>，之和为1，前者即2</w:t>
      </w:r>
      <w:r>
        <w:rPr>
          <w:rFonts w:ascii="宋体" w:hAnsi="宋体" w:eastAsia="宋体"/>
          <w:sz w:val="24"/>
          <w:szCs w:val="24"/>
        </w:rPr>
        <w:t>1</w:t>
      </w:r>
      <w:r>
        <w:rPr>
          <w:rFonts w:hint="eastAsia" w:ascii="宋体" w:hAnsi="宋体" w:eastAsia="宋体"/>
          <w:sz w:val="24"/>
          <w:szCs w:val="24"/>
        </w:rPr>
        <w:t>天内该类非打折的总销量与2</w:t>
      </w:r>
      <w:r>
        <w:rPr>
          <w:rFonts w:ascii="宋体" w:hAnsi="宋体" w:eastAsia="宋体"/>
          <w:sz w:val="24"/>
          <w:szCs w:val="24"/>
        </w:rPr>
        <w:t>1</w:t>
      </w:r>
      <w:r>
        <w:rPr>
          <w:rFonts w:hint="eastAsia" w:ascii="宋体" w:hAnsi="宋体" w:eastAsia="宋体"/>
          <w:sz w:val="24"/>
          <w:szCs w:val="24"/>
        </w:rPr>
        <w:t>天内该类总销量的比值大小。那么我们有：</w:t>
      </w:r>
    </w:p>
    <w:p>
      <w:pPr>
        <w:spacing w:line="360" w:lineRule="auto"/>
        <w:ind w:firstLine="476"/>
        <w:rPr>
          <w:rFonts w:ascii="宋体" w:hAnsi="宋体" w:eastAsia="宋体"/>
          <w:i/>
          <w:sz w:val="32"/>
          <w:szCs w:val="32"/>
        </w:rPr>
      </w:pPr>
      <m:oMathPara>
        <m:oMath>
          <m:r>
            <m:rPr/>
            <w:rPr>
              <w:rFonts w:hint="eastAsia" w:ascii="Cambria Math" w:hAnsi="Cambria Math" w:eastAsia="宋体"/>
              <w:sz w:val="32"/>
              <w:szCs w:val="32"/>
            </w:rPr>
            <m:t>S</m:t>
          </m:r>
          <m:r>
            <m:rPr/>
            <w:rPr>
              <w:rFonts w:ascii="Cambria Math" w:hAnsi="宋体" w:eastAsia="宋体"/>
              <w:sz w:val="32"/>
              <w:szCs w:val="32"/>
            </w:rPr>
            <m:t>=</m:t>
          </m:r>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sSub>
            <m:sSubPr>
              <m:ctrlPr>
                <w:rPr>
                  <w:rFonts w:ascii="Cambria Math" w:hAnsi="Cambria Math" w:eastAsia="宋体"/>
                  <w:i/>
                  <w:sz w:val="32"/>
                  <w:szCs w:val="32"/>
                </w:rPr>
              </m:ctrlPr>
            </m:sSubPr>
            <m:e>
              <m:r>
                <m:rPr/>
                <w:rPr>
                  <w:rFonts w:ascii="Cambria Math" w:hAnsi="Cambria Math" w:eastAsia="宋体"/>
                  <w:sz w:val="32"/>
                  <w:szCs w:val="32"/>
                </w:rPr>
                <m:t>p</m:t>
              </m:r>
              <m:ctrlPr>
                <w:rPr>
                  <w:rFonts w:ascii="Cambria Math" w:hAnsi="Cambria Math" w:eastAsia="宋体"/>
                  <w:i/>
                  <w:sz w:val="32"/>
                  <w:szCs w:val="32"/>
                </w:rPr>
              </m:ctrlPr>
            </m:e>
            <m:sub>
              <m:r>
                <m:rPr/>
                <w:rPr>
                  <w:rFonts w:ascii="Cambria Math" w:hAnsi="Cambria Math" w:eastAsia="宋体"/>
                  <w:sz w:val="32"/>
                  <w:szCs w:val="32"/>
                </w:rPr>
                <m:t>1</m:t>
              </m:r>
              <m:ctrlPr>
                <w:rPr>
                  <w:rFonts w:ascii="Cambria Math" w:hAnsi="Cambria Math" w:eastAsia="宋体"/>
                  <w:i/>
                  <w:sz w:val="32"/>
                  <w:szCs w:val="32"/>
                </w:rPr>
              </m:ctrlPr>
            </m:sub>
          </m:sSub>
          <m:r>
            <m:rPr/>
            <w:rPr>
              <w:rFonts w:ascii="Cambria Math" w:hAnsi="Cambria Math" w:eastAsia="宋体"/>
              <w:sz w:val="32"/>
              <w:szCs w:val="32"/>
            </w:rPr>
            <m:t xml:space="preserve"> </m:t>
          </m:r>
          <m:r>
            <m:rPr/>
            <w:rPr>
              <w:rFonts w:hint="eastAsia" w:ascii="Cambria Math" w:hAnsi="Cambria Math" w:eastAsia="宋体"/>
              <w:sz w:val="32"/>
              <w:szCs w:val="32"/>
            </w:rPr>
            <m:t>及</m:t>
          </m:r>
          <m:sSup>
            <m:sSupPr>
              <m:ctrlPr>
                <w:rPr>
                  <w:rFonts w:ascii="Cambria Math" w:hAnsi="Cambria Math" w:eastAsia="宋体"/>
                  <w:i/>
                  <w:sz w:val="32"/>
                  <w:szCs w:val="32"/>
                </w:rPr>
              </m:ctrlPr>
            </m:sSupPr>
            <m:e>
              <m:r>
                <m:rPr/>
                <w:rPr>
                  <w:rFonts w:ascii="Cambria Math" w:hAnsi="Cambria Math" w:eastAsia="宋体"/>
                  <w:sz w:val="32"/>
                  <w:szCs w:val="32"/>
                </w:rPr>
                <m:t xml:space="preserve"> </m:t>
              </m:r>
              <m:r>
                <m:rPr/>
                <w:rPr>
                  <w:rFonts w:hint="eastAsia" w:ascii="Cambria Math" w:hAnsi="Cambria Math" w:eastAsia="宋体"/>
                  <w:sz w:val="32"/>
                  <w:szCs w:val="32"/>
                </w:rPr>
                <m:t>S</m:t>
              </m:r>
              <m:ctrlPr>
                <w:rPr>
                  <w:rFonts w:ascii="Cambria Math" w:hAnsi="Cambria Math" w:eastAsia="宋体"/>
                  <w:i/>
                  <w:sz w:val="32"/>
                  <w:szCs w:val="32"/>
                </w:rPr>
              </m:ctrlPr>
            </m:e>
            <m:sup>
              <m:r>
                <m:rPr/>
                <w:rPr>
                  <w:rFonts w:ascii="Cambria Math" w:hAnsi="Cambria Math" w:eastAsia="宋体"/>
                  <w:sz w:val="32"/>
                  <w:szCs w:val="32"/>
                </w:rPr>
                <m:t>'</m:t>
              </m:r>
              <m:ctrlPr>
                <w:rPr>
                  <w:rFonts w:ascii="Cambria Math" w:hAnsi="Cambria Math" w:eastAsia="宋体"/>
                  <w:i/>
                  <w:sz w:val="32"/>
                  <w:szCs w:val="32"/>
                </w:rPr>
              </m:ctrlPr>
            </m:sup>
          </m:sSup>
          <m:r>
            <m:rPr/>
            <w:rPr>
              <w:rFonts w:ascii="Cambria Math" w:hAnsi="Cambria Math" w:eastAsia="宋体"/>
              <w:sz w:val="32"/>
              <w:szCs w:val="32"/>
            </w:rPr>
            <m:t>=</m:t>
          </m:r>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sSub>
            <m:sSubPr>
              <m:ctrlPr>
                <w:rPr>
                  <w:rFonts w:ascii="Cambria Math" w:hAnsi="Cambria Math" w:eastAsia="宋体"/>
                  <w:i/>
                  <w:sz w:val="32"/>
                  <w:szCs w:val="32"/>
                </w:rPr>
              </m:ctrlPr>
            </m:sSubPr>
            <m:e>
              <m:r>
                <m:rPr/>
                <w:rPr>
                  <w:rFonts w:ascii="Cambria Math" w:hAnsi="Cambria Math" w:eastAsia="宋体"/>
                  <w:sz w:val="32"/>
                  <w:szCs w:val="32"/>
                </w:rPr>
                <m:t>p</m:t>
              </m:r>
              <m:ctrlPr>
                <w:rPr>
                  <w:rFonts w:ascii="Cambria Math" w:hAnsi="Cambria Math" w:eastAsia="宋体"/>
                  <w:i/>
                  <w:sz w:val="32"/>
                  <w:szCs w:val="32"/>
                </w:rPr>
              </m:ctrlPr>
            </m:e>
            <m:sub>
              <m:r>
                <m:rPr/>
                <w:rPr>
                  <w:rFonts w:ascii="Cambria Math" w:hAnsi="Cambria Math" w:eastAsia="宋体"/>
                  <w:sz w:val="32"/>
                  <w:szCs w:val="32"/>
                </w:rPr>
                <m:t>2</m:t>
              </m:r>
              <m:ctrlPr>
                <w:rPr>
                  <w:rFonts w:ascii="Cambria Math" w:hAnsi="Cambria Math" w:eastAsia="宋体"/>
                  <w:i/>
                  <w:sz w:val="32"/>
                  <w:szCs w:val="32"/>
                </w:rPr>
              </m:ctrlPr>
            </m:sub>
          </m:sSub>
        </m:oMath>
      </m:oMathPara>
    </w:p>
    <w:p>
      <w:pPr>
        <w:spacing w:line="360" w:lineRule="auto"/>
        <w:ind w:firstLine="476"/>
        <w:rPr>
          <w:rFonts w:ascii="宋体" w:hAnsi="宋体" w:eastAsia="宋体"/>
          <w:b/>
          <w:bCs/>
          <w:sz w:val="24"/>
          <w:szCs w:val="24"/>
        </w:rPr>
      </w:pPr>
      <w:r>
        <w:rPr>
          <w:rFonts w:hint="eastAsia" w:ascii="宋体" w:hAnsi="宋体" w:eastAsia="宋体"/>
          <w:sz w:val="24"/>
          <w:szCs w:val="24"/>
        </w:rPr>
        <w:t>这样进行简单处理往往是没问题的，因为顾客的消费习惯可以认为是不太可能随时间变化而变化的。这两个概率已知，分析数据可得：</w:t>
      </w:r>
    </w:p>
    <w:p>
      <w:pPr>
        <w:spacing w:line="360" w:lineRule="auto"/>
        <w:ind w:firstLine="476"/>
        <w:rPr>
          <w:rFonts w:ascii="宋体" w:hAnsi="宋体" w:eastAsia="宋体"/>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524"/>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360" w:lineRule="auto"/>
              <w:jc w:val="center"/>
              <w:rPr>
                <w:rFonts w:ascii="宋体" w:hAnsi="宋体" w:eastAsia="宋体"/>
                <w:sz w:val="24"/>
                <w:szCs w:val="24"/>
              </w:rPr>
            </w:pPr>
            <w:r>
              <w:rPr>
                <w:rFonts w:hint="eastAsia" w:ascii="宋体" w:hAnsi="宋体" w:eastAsia="宋体"/>
                <w:sz w:val="24"/>
                <w:szCs w:val="24"/>
              </w:rPr>
              <w:t>概率</w:t>
            </w:r>
          </w:p>
        </w:tc>
        <w:tc>
          <w:tcPr>
            <w:tcW w:w="1524" w:type="dxa"/>
          </w:tcPr>
          <w:p>
            <w:pPr>
              <w:spacing w:line="360" w:lineRule="auto"/>
              <w:jc w:val="center"/>
              <w:rPr>
                <w:rFonts w:ascii="宋体" w:hAnsi="宋体" w:eastAsia="宋体"/>
                <w:sz w:val="24"/>
                <w:szCs w:val="24"/>
              </w:rPr>
            </w:pPr>
            <w:r>
              <w:rPr>
                <w:rFonts w:hint="eastAsia" w:ascii="宋体" w:hAnsi="宋体" w:eastAsia="宋体"/>
                <w:sz w:val="24"/>
                <w:szCs w:val="24"/>
              </w:rPr>
              <w:t>水生根茎类</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花叶类</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花菜类</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茄类</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辣椒类</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食用菌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360" w:lineRule="auto"/>
              <w:jc w:val="cente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m:oMathPara>
          </w:p>
        </w:tc>
        <w:tc>
          <w:tcPr>
            <w:tcW w:w="1524"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985547</w:t>
            </w:r>
          </w:p>
        </w:tc>
        <w:tc>
          <w:tcPr>
            <w:tcW w:w="1185" w:type="dxa"/>
          </w:tcPr>
          <w:p>
            <w:pPr>
              <w:spacing w:line="360" w:lineRule="auto"/>
              <w:jc w:val="center"/>
              <w:rPr>
                <w:rFonts w:ascii="宋体" w:hAnsi="宋体" w:eastAsia="宋体"/>
                <w:sz w:val="24"/>
                <w:szCs w:val="24"/>
              </w:rPr>
            </w:pPr>
            <w:r>
              <w:rPr>
                <w:rFonts w:ascii="宋体" w:hAnsi="宋体" w:eastAsia="宋体"/>
                <w:sz w:val="24"/>
                <w:szCs w:val="24"/>
              </w:rPr>
              <w:t>0.978968</w:t>
            </w:r>
          </w:p>
        </w:tc>
        <w:tc>
          <w:tcPr>
            <w:tcW w:w="1185" w:type="dxa"/>
          </w:tcPr>
          <w:p>
            <w:pPr>
              <w:spacing w:line="360" w:lineRule="auto"/>
              <w:jc w:val="center"/>
              <w:rPr>
                <w:rFonts w:ascii="宋体" w:hAnsi="宋体" w:eastAsia="宋体"/>
                <w:sz w:val="24"/>
                <w:szCs w:val="24"/>
              </w:rPr>
            </w:pPr>
            <w:r>
              <w:rPr>
                <w:rFonts w:ascii="宋体" w:hAnsi="宋体" w:eastAsia="宋体"/>
                <w:sz w:val="24"/>
                <w:szCs w:val="24"/>
              </w:rPr>
              <w:t>0.991700</w:t>
            </w:r>
          </w:p>
        </w:tc>
        <w:tc>
          <w:tcPr>
            <w:tcW w:w="1185" w:type="dxa"/>
          </w:tcPr>
          <w:p>
            <w:pPr>
              <w:spacing w:line="360" w:lineRule="auto"/>
              <w:jc w:val="center"/>
              <w:rPr>
                <w:rFonts w:ascii="宋体" w:hAnsi="宋体" w:eastAsia="宋体"/>
                <w:sz w:val="24"/>
                <w:szCs w:val="24"/>
              </w:rPr>
            </w:pPr>
            <w:r>
              <w:rPr>
                <w:rFonts w:ascii="宋体" w:hAnsi="宋体" w:eastAsia="宋体"/>
                <w:sz w:val="24"/>
                <w:szCs w:val="24"/>
              </w:rPr>
              <w:t>0.997966</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.998997</w:t>
            </w:r>
          </w:p>
        </w:tc>
        <w:tc>
          <w:tcPr>
            <w:tcW w:w="1186" w:type="dxa"/>
          </w:tcPr>
          <w:p>
            <w:pPr>
              <w:spacing w:line="360" w:lineRule="auto"/>
              <w:jc w:val="center"/>
              <w:rPr>
                <w:rFonts w:ascii="宋体" w:hAnsi="宋体" w:eastAsia="宋体"/>
                <w:sz w:val="24"/>
                <w:szCs w:val="24"/>
              </w:rPr>
            </w:pPr>
            <w:r>
              <w:rPr>
                <w:rFonts w:ascii="宋体" w:hAnsi="宋体" w:eastAsia="宋体"/>
                <w:sz w:val="24"/>
                <w:szCs w:val="24"/>
              </w:rPr>
              <w:t>0.885183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360" w:lineRule="auto"/>
              <w:jc w:val="center"/>
              <w:rPr>
                <w:rFonts w:ascii="宋体" w:hAnsi="宋体" w:eastAsia="宋体"/>
                <w:sz w:val="24"/>
                <w:szCs w:val="24"/>
              </w:rPr>
            </w:pPr>
            <m:oMathPara>
              <m:oMath>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oMath>
            </m:oMathPara>
          </w:p>
        </w:tc>
        <w:tc>
          <w:tcPr>
            <w:tcW w:w="1524" w:type="dxa"/>
          </w:tcPr>
          <w:p>
            <w:pPr>
              <w:spacing w:line="360" w:lineRule="auto"/>
              <w:jc w:val="center"/>
              <w:rPr>
                <w:rFonts w:ascii="宋体" w:hAnsi="宋体" w:eastAsia="宋体"/>
                <w:sz w:val="24"/>
                <w:szCs w:val="24"/>
              </w:rPr>
            </w:pPr>
            <w:r>
              <w:rPr>
                <w:rFonts w:ascii="宋体" w:hAnsi="宋体" w:eastAsia="宋体"/>
                <w:sz w:val="24"/>
                <w:szCs w:val="24"/>
              </w:rPr>
              <w:t>0.014453</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.021032</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.008300</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.002034</w:t>
            </w:r>
          </w:p>
        </w:tc>
        <w:tc>
          <w:tcPr>
            <w:tcW w:w="1185"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.001003</w:t>
            </w:r>
          </w:p>
        </w:tc>
        <w:tc>
          <w:tcPr>
            <w:tcW w:w="1186" w:type="dxa"/>
          </w:tcPr>
          <w:p>
            <w:pPr>
              <w:spacing w:line="360" w:lineRule="auto"/>
              <w:jc w:val="cente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.114817</w:t>
            </w:r>
          </w:p>
        </w:tc>
      </w:tr>
    </w:tbl>
    <w:p>
      <w:pPr>
        <w:spacing w:line="360" w:lineRule="auto"/>
        <w:ind w:firstLine="476"/>
        <w:rPr>
          <w:rFonts w:ascii="宋体" w:hAnsi="宋体" w:eastAsia="宋体"/>
          <w:sz w:val="24"/>
          <w:szCs w:val="24"/>
        </w:rPr>
      </w:pPr>
    </w:p>
    <w:p>
      <w:pPr>
        <w:spacing w:line="360" w:lineRule="auto"/>
        <w:ind w:firstLine="476"/>
        <w:rPr>
          <w:rFonts w:ascii="宋体" w:hAnsi="宋体" w:eastAsia="宋体"/>
          <w:sz w:val="24"/>
          <w:szCs w:val="24"/>
        </w:rPr>
      </w:pPr>
      <w:r>
        <w:rPr>
          <w:rFonts w:hint="eastAsia" w:ascii="宋体" w:hAnsi="宋体" w:eastAsia="宋体"/>
          <w:sz w:val="24"/>
          <w:szCs w:val="24"/>
        </w:rPr>
        <w:t>分析如上数据可知很少有打折的单品可以被售出，经检验，对除了食用菌类之外的其他品类，补货量中损耗的部分一定会剩余许多且进货量</w:t>
      </w:r>
      <m:oMath>
        <m:r>
          <m:rPr/>
          <w:rPr>
            <w:rFonts w:ascii="Cambria Math" w:hAnsi="Cambria Math" w:eastAsia="宋体"/>
            <w:sz w:val="24"/>
            <w:szCs w:val="24"/>
          </w:rPr>
          <m:t>B</m:t>
        </m:r>
      </m:oMath>
      <w:r>
        <w:rPr>
          <w:rFonts w:hint="eastAsia" w:ascii="宋体" w:hAnsi="宋体" w:eastAsia="宋体"/>
          <w:sz w:val="24"/>
          <w:szCs w:val="24"/>
        </w:rPr>
        <w:t>可以直接认为存在等式：</w:t>
      </w:r>
    </w:p>
    <w:p>
      <w:pPr>
        <w:spacing w:line="360" w:lineRule="auto"/>
        <w:ind w:firstLine="476"/>
        <w:rPr>
          <w:rFonts w:ascii="宋体" w:hAnsi="宋体" w:eastAsia="宋体"/>
          <w:sz w:val="32"/>
          <w:szCs w:val="32"/>
        </w:rPr>
      </w:pPr>
      <m:oMathPara>
        <m:oMath>
          <m:r>
            <m:rPr/>
            <w:rPr>
              <w:rFonts w:ascii="Cambria Math" w:hAnsi="Cambria Math" w:eastAsia="宋体"/>
              <w:sz w:val="32"/>
              <w:szCs w:val="32"/>
            </w:rPr>
            <m:t>B=</m:t>
          </m:r>
          <m:f>
            <m:fPr>
              <m:ctrlPr>
                <w:rPr>
                  <w:rFonts w:ascii="Cambria Math" w:hAnsi="Cambria Math" w:eastAsia="宋体"/>
                  <w:i/>
                  <w:sz w:val="32"/>
                  <w:szCs w:val="32"/>
                </w:rPr>
              </m:ctrlPr>
            </m:fPr>
            <m:num>
              <m:r>
                <m:rPr/>
                <w:rPr>
                  <w:rFonts w:hint="eastAsia" w:ascii="Cambria Math" w:hAnsi="Cambria Math" w:eastAsia="宋体"/>
                  <w:sz w:val="32"/>
                  <w:szCs w:val="32"/>
                </w:rPr>
                <m:t>S</m:t>
              </m:r>
              <m:ctrlPr>
                <w:rPr>
                  <w:rFonts w:ascii="Cambria Math" w:hAnsi="Cambria Math" w:eastAsia="宋体"/>
                  <w:i/>
                  <w:sz w:val="32"/>
                  <w:szCs w:val="32"/>
                </w:rPr>
              </m:ctrlPr>
            </m:num>
            <m:den>
              <m:r>
                <m:rPr/>
                <w:rPr>
                  <w:rFonts w:ascii="Cambria Math" w:hAnsi="Cambria Math" w:eastAsia="宋体"/>
                  <w:sz w:val="32"/>
                  <w:szCs w:val="32"/>
                </w:rPr>
                <m:t>1−</m:t>
              </m:r>
              <m:sSub>
                <m:sSubPr>
                  <m:ctrlPr>
                    <w:rPr>
                      <w:rFonts w:ascii="Cambria Math" w:hAnsi="Cambria Math" w:eastAsia="宋体"/>
                      <w:i/>
                      <w:sz w:val="32"/>
                      <w:szCs w:val="32"/>
                    </w:rPr>
                  </m:ctrlPr>
                </m:sSubPr>
                <m:e>
                  <m:r>
                    <m:rPr/>
                    <w:rPr>
                      <w:rFonts w:ascii="Cambria Math" w:hAnsi="Cambria Math" w:eastAsia="宋体"/>
                      <w:sz w:val="32"/>
                      <w:szCs w:val="32"/>
                    </w:rPr>
                    <m:t>η</m:t>
                  </m:r>
                  <m:ctrlPr>
                    <w:rPr>
                      <w:rFonts w:ascii="Cambria Math" w:hAnsi="Cambria Math" w:eastAsia="宋体"/>
                      <w:i/>
                      <w:sz w:val="32"/>
                      <w:szCs w:val="32"/>
                    </w:rPr>
                  </m:ctrlPr>
                </m:e>
                <m:sub>
                  <m:r>
                    <m:rPr/>
                    <w:rPr>
                      <w:rFonts w:ascii="Cambria Math" w:hAnsi="Cambria Math" w:eastAsia="宋体"/>
                      <w:sz w:val="32"/>
                      <w:szCs w:val="32"/>
                    </w:rPr>
                    <m:t>j</m:t>
                  </m:r>
                  <m:ctrlPr>
                    <w:rPr>
                      <w:rFonts w:ascii="Cambria Math" w:hAnsi="Cambria Math" w:eastAsia="宋体"/>
                      <w:i/>
                      <w:sz w:val="32"/>
                      <w:szCs w:val="32"/>
                    </w:rPr>
                  </m:ctrlPr>
                </m:sub>
              </m:sSub>
              <m:ctrlPr>
                <w:rPr>
                  <w:rFonts w:ascii="Cambria Math" w:hAnsi="Cambria Math" w:eastAsia="宋体"/>
                  <w:i/>
                  <w:sz w:val="32"/>
                  <w:szCs w:val="32"/>
                </w:rPr>
              </m:ctrlPr>
            </m:den>
          </m:f>
        </m:oMath>
      </m:oMathPara>
    </w:p>
    <w:p>
      <w:pPr>
        <w:spacing w:line="360" w:lineRule="auto"/>
        <w:ind w:firstLine="476"/>
        <w:rPr>
          <w:rFonts w:ascii="宋体" w:hAnsi="宋体" w:eastAsia="宋体"/>
          <w:sz w:val="24"/>
          <w:szCs w:val="24"/>
        </w:rPr>
      </w:pPr>
      <w:r>
        <w:rPr>
          <w:rFonts w:ascii="宋体" w:hAnsi="宋体" w:eastAsia="宋体"/>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749300</wp:posOffset>
            </wp:positionV>
            <wp:extent cx="3323590" cy="2262505"/>
            <wp:effectExtent l="0" t="0" r="0" b="4445"/>
            <wp:wrapTopAndBottom/>
            <wp:docPr id="1589272652" name="图片 158927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72652" name="图片 15892726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23590" cy="2262505"/>
                    </a:xfrm>
                    <a:prstGeom prst="rect">
                      <a:avLst/>
                    </a:prstGeom>
                    <a:noFill/>
                    <a:ln>
                      <a:noFill/>
                    </a:ln>
                  </pic:spPr>
                </pic:pic>
              </a:graphicData>
            </a:graphic>
          </wp:anchor>
        </w:drawing>
      </w:r>
      <w:r>
        <w:rPr>
          <w:rFonts w:hint="eastAsia" w:ascii="宋体" w:hAnsi="宋体" w:eastAsia="宋体"/>
          <w:sz w:val="24"/>
          <w:szCs w:val="24"/>
        </w:rPr>
        <w:t>其中，</w:t>
      </w:r>
      <m:oMath>
        <m:sSub>
          <m:sSubPr>
            <m:ctrlPr>
              <w:rPr>
                <w:rFonts w:ascii="Cambria Math" w:hAnsi="Cambria Math" w:eastAsia="宋体"/>
                <w:i/>
                <w:sz w:val="24"/>
                <w:szCs w:val="24"/>
              </w:rPr>
            </m:ctrlPr>
          </m:sSubPr>
          <m:e>
            <m:r>
              <m:rPr/>
              <w:rPr>
                <w:rFonts w:ascii="Cambria Math" w:hAnsi="Cambria Math" w:eastAsia="宋体"/>
                <w:sz w:val="24"/>
                <w:szCs w:val="24"/>
              </w:rPr>
              <m:t>η</m:t>
            </m:r>
            <m:ctrlPr>
              <w:rPr>
                <w:rFonts w:ascii="Cambria Math" w:hAnsi="Cambria Math" w:eastAsia="宋体"/>
                <w:i/>
                <w:sz w:val="24"/>
                <w:szCs w:val="24"/>
              </w:rPr>
            </m:ctrlPr>
          </m:e>
          <m:sub>
            <m:r>
              <m:rPr/>
              <w:rPr>
                <w:rFonts w:ascii="Cambria Math" w:hAnsi="Cambria Math" w:eastAsia="宋体"/>
                <w:sz w:val="24"/>
                <w:szCs w:val="24"/>
              </w:rPr>
              <m:t>j</m:t>
            </m:r>
            <m:ctrlPr>
              <w:rPr>
                <w:rFonts w:ascii="Cambria Math" w:hAnsi="Cambria Math" w:eastAsia="宋体"/>
                <w:i/>
                <w:sz w:val="24"/>
                <w:szCs w:val="24"/>
              </w:rPr>
            </m:ctrlPr>
          </m:sub>
        </m:sSub>
      </m:oMath>
      <w:r>
        <w:rPr>
          <w:rFonts w:hint="eastAsia" w:ascii="宋体" w:hAnsi="宋体" w:eastAsia="宋体"/>
          <w:sz w:val="24"/>
          <w:szCs w:val="24"/>
        </w:rPr>
        <w:t>为各个类别的平均损耗率，在这里可以用vscode软件打开附件4可以得到相关数据，如图3</w:t>
      </w:r>
      <w:r>
        <w:rPr>
          <w:rFonts w:ascii="宋体" w:hAnsi="宋体" w:eastAsia="宋体"/>
          <w:sz w:val="24"/>
          <w:szCs w:val="24"/>
        </w:rPr>
        <w:t>.2.1</w:t>
      </w:r>
      <w:r>
        <w:rPr>
          <w:rFonts w:hint="eastAsia" w:ascii="宋体" w:hAnsi="宋体" w:eastAsia="宋体"/>
          <w:sz w:val="24"/>
          <w:szCs w:val="24"/>
        </w:rPr>
        <w:t>所示。</w:t>
      </w:r>
    </w:p>
    <w:p>
      <w:pPr>
        <w:spacing w:line="360" w:lineRule="auto"/>
        <w:ind w:firstLine="476"/>
        <w:jc w:val="center"/>
        <w:rPr>
          <w:rFonts w:ascii="宋体" w:hAnsi="宋体" w:eastAsia="宋体"/>
          <w:szCs w:val="21"/>
        </w:rPr>
      </w:pPr>
      <w:r>
        <w:rPr>
          <w:rFonts w:hint="eastAsia" w:ascii="宋体" w:hAnsi="宋体" w:eastAsia="宋体"/>
          <w:szCs w:val="21"/>
        </w:rPr>
        <w:t>图3</w:t>
      </w:r>
      <w:r>
        <w:rPr>
          <w:rFonts w:ascii="宋体" w:hAnsi="宋体" w:eastAsia="宋体"/>
          <w:szCs w:val="21"/>
        </w:rPr>
        <w:t>.2.1</w:t>
      </w:r>
    </w:p>
    <w:p>
      <w:pPr>
        <w:spacing w:line="360" w:lineRule="auto"/>
        <w:ind w:firstLine="476"/>
        <w:rPr>
          <w:rFonts w:ascii="宋体" w:hAnsi="宋体" w:eastAsia="宋体"/>
          <w:sz w:val="24"/>
          <w:szCs w:val="24"/>
        </w:rPr>
      </w:pPr>
      <w:r>
        <w:rPr>
          <w:rFonts w:hint="eastAsia" w:ascii="宋体" w:hAnsi="宋体" w:eastAsia="宋体"/>
          <w:sz w:val="24"/>
          <w:szCs w:val="24"/>
        </w:rPr>
        <w:t>考虑到除了食用菌以外，其他品类的</w:t>
      </w:r>
      <m:oMath>
        <m:sSub>
          <w:bookmarkStart w:id="7" w:name="_Hlk145228790"/>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bookmarkEnd w:id="7"/>
      <w:r>
        <w:rPr>
          <w:rFonts w:hint="eastAsia" w:ascii="宋体" w:hAnsi="宋体" w:eastAsia="宋体"/>
          <w:sz w:val="24"/>
          <w:szCs w:val="24"/>
        </w:rPr>
        <w:t>均在0</w:t>
      </w:r>
      <w:r>
        <w:rPr>
          <w:rFonts w:ascii="宋体" w:hAnsi="宋体" w:eastAsia="宋体"/>
          <w:sz w:val="24"/>
          <w:szCs w:val="24"/>
        </w:rPr>
        <w:t>.975</w:t>
      </w:r>
      <w:r>
        <w:rPr>
          <w:rFonts w:hint="eastAsia" w:ascii="宋体" w:hAnsi="宋体" w:eastAsia="宋体"/>
          <w:sz w:val="24"/>
          <w:szCs w:val="24"/>
        </w:rPr>
        <w:t>以上，已经极其逼近1，故打折销售的产品可以被忽略。</w:t>
      </w:r>
    </w:p>
    <w:p>
      <w:pPr>
        <w:spacing w:line="360" w:lineRule="auto"/>
        <w:ind w:firstLine="476"/>
        <w:rPr>
          <w:rFonts w:ascii="宋体" w:hAnsi="宋体" w:eastAsia="宋体"/>
          <w:sz w:val="24"/>
          <w:szCs w:val="24"/>
        </w:rPr>
      </w:pPr>
      <w:r>
        <w:rPr>
          <w:rFonts w:hint="eastAsia" w:ascii="宋体" w:hAnsi="宋体" w:eastAsia="宋体"/>
          <w:sz w:val="24"/>
          <w:szCs w:val="24"/>
        </w:rPr>
        <w:t>对于食用菌这一类商品来说，需要在计算利润</w:t>
      </w:r>
      <m:oMath>
        <m:r>
          <m:rPr/>
          <w:rPr>
            <w:rFonts w:ascii="Cambria Math" w:hAnsi="Cambria Math" w:eastAsia="宋体"/>
            <w:sz w:val="24"/>
            <w:szCs w:val="24"/>
          </w:rPr>
          <m:t>p</m:t>
        </m:r>
        <m:d>
          <m:dPr>
            <m:ctrlPr>
              <w:rPr>
                <w:rFonts w:ascii="Cambria Math" w:hAnsi="Cambria Math" w:eastAsia="宋体"/>
                <w:i/>
                <w:sz w:val="24"/>
                <w:szCs w:val="24"/>
              </w:rPr>
            </m:ctrlPr>
          </m:dPr>
          <m:e>
            <m:r>
              <m:rPr/>
              <w:rPr>
                <w:rFonts w:hint="eastAsia"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时进行更细致的优化，在此不再展开。这样一来，如果给出较好的拟合，各个品类的</w:t>
      </w:r>
      <m:oMath>
        <m:r>
          <m:rPr/>
          <w:rPr>
            <w:rFonts w:ascii="Cambria Math" w:hAnsi="Cambria Math" w:eastAsia="宋体"/>
            <w:sz w:val="24"/>
            <w:szCs w:val="24"/>
          </w:rPr>
          <m:t>B</m:t>
        </m:r>
      </m:oMath>
      <w:r>
        <w:rPr>
          <w:rFonts w:hint="eastAsia" w:ascii="宋体" w:hAnsi="宋体" w:eastAsia="宋体"/>
          <w:sz w:val="24"/>
          <w:szCs w:val="24"/>
        </w:rPr>
        <w:t>就可以几乎完全由</w:t>
      </w:r>
      <m:oMath>
        <m:r>
          <m:rPr/>
          <w:rPr>
            <w:rFonts w:ascii="Cambria Math" w:hAnsi="Cambria Math" w:eastAsia="宋体"/>
            <w:sz w:val="24"/>
            <w:szCs w:val="24"/>
          </w:rPr>
          <m:t>w</m:t>
        </m:r>
      </m:oMath>
      <w:r>
        <w:rPr>
          <w:rFonts w:hint="eastAsia" w:ascii="宋体" w:hAnsi="宋体" w:eastAsia="宋体"/>
          <w:sz w:val="24"/>
          <w:szCs w:val="24"/>
        </w:rPr>
        <w:t>确定。</w:t>
      </w:r>
    </w:p>
    <w:p>
      <w:pPr>
        <w:spacing w:line="360" w:lineRule="auto"/>
        <w:ind w:firstLine="476"/>
        <w:rPr>
          <w:rFonts w:ascii="宋体" w:hAnsi="宋体" w:eastAsia="宋体"/>
          <w:sz w:val="24"/>
          <w:szCs w:val="24"/>
        </w:rPr>
      </w:pPr>
      <w:r>
        <w:rPr>
          <w:rFonts w:hint="eastAsia" w:ascii="宋体" w:hAnsi="宋体" w:eastAsia="宋体"/>
          <w:sz w:val="24"/>
          <w:szCs w:val="24"/>
        </w:rPr>
        <w:t>再考虑每日凌晨买入一批货，在运输过程中的损失等问题会导致一部分单品需要打折销售而另一部分正常价格销售。我们在讨论除了食用菌之外的五个品类如何定价之时只需要保证</w:t>
      </w:r>
      <m:oMath>
        <m:r>
          <m:rPr/>
          <w:rPr>
            <w:rFonts w:hint="eastAsia" w:ascii="Cambria Math" w:hAnsi="Cambria Math" w:eastAsia="宋体"/>
            <w:sz w:val="24"/>
            <w:szCs w:val="24"/>
          </w:rPr>
          <m:t>S</m:t>
        </m:r>
      </m:oMath>
      <w:r>
        <w:rPr>
          <w:rFonts w:hint="eastAsia" w:ascii="宋体" w:hAnsi="宋体" w:eastAsia="宋体"/>
          <w:sz w:val="24"/>
          <w:szCs w:val="24"/>
        </w:rPr>
        <w:t>不超过后者且</w:t>
      </w:r>
      <m:oMath>
        <m:sSup>
          <m:sSupPr>
            <m:ctrlPr>
              <w:rPr>
                <w:rFonts w:ascii="Cambria Math" w:hAnsi="Cambria Math" w:eastAsia="宋体"/>
                <w:i/>
                <w:sz w:val="24"/>
                <w:szCs w:val="24"/>
              </w:rPr>
            </m:ctrlPr>
          </m:sSupPr>
          <m:e>
            <m:r>
              <m:rPr/>
              <w:rPr>
                <w:rFonts w:hint="eastAsia" w:ascii="Cambria Math" w:hAnsi="Cambria Math" w:eastAsia="宋体"/>
                <w:sz w:val="24"/>
                <w:szCs w:val="24"/>
              </w:rPr>
              <m:t>S</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oMath>
      <w:r>
        <w:rPr>
          <w:rFonts w:hint="eastAsia" w:ascii="宋体" w:hAnsi="宋体" w:eastAsia="宋体"/>
          <w:sz w:val="24"/>
          <w:szCs w:val="24"/>
        </w:rPr>
        <w:t>不超过前者即可。</w:t>
      </w:r>
    </w:p>
    <w:p>
      <w:pPr>
        <w:spacing w:line="360" w:lineRule="auto"/>
        <w:ind w:firstLine="476"/>
        <w:rPr>
          <w:rFonts w:ascii="宋体" w:hAnsi="宋体" w:eastAsia="宋体"/>
          <w:sz w:val="24"/>
          <w:szCs w:val="24"/>
        </w:rPr>
      </w:pP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里的</w:t>
      </w:r>
      <m:oMath>
        <m:sSub>
          <m:sSubPr>
            <m:ctrlPr>
              <w:rPr>
                <w:rFonts w:ascii="Cambria Math" w:hAnsi="Cambria Math" w:eastAsia="宋体"/>
                <w:i/>
                <w:sz w:val="24"/>
                <w:szCs w:val="24"/>
              </w:rPr>
            </m:ctrlPr>
          </m:sSubPr>
          <m:e>
            <m:r>
              <m:rPr/>
              <w:rPr>
                <w:rFonts w:ascii="Cambria Math" w:hAnsi="Cambria Math" w:eastAsia="宋体"/>
                <w:sz w:val="24"/>
                <w:szCs w:val="24"/>
              </w:rPr>
              <m:t>β</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β</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宋体" w:hAnsi="宋体" w:eastAsia="宋体"/>
          <w:sz w:val="24"/>
          <w:szCs w:val="24"/>
        </w:rPr>
        <w:t>是可以由2</w:t>
      </w:r>
      <w:r>
        <w:rPr>
          <w:rFonts w:ascii="宋体" w:hAnsi="宋体" w:eastAsia="宋体"/>
          <w:sz w:val="24"/>
          <w:szCs w:val="24"/>
        </w:rPr>
        <w:t>1</w:t>
      </w:r>
      <w:r>
        <w:rPr>
          <w:rFonts w:hint="eastAsia" w:ascii="宋体" w:hAnsi="宋体" w:eastAsia="宋体"/>
          <w:sz w:val="24"/>
          <w:szCs w:val="24"/>
        </w:rPr>
        <w:t>天的历史数据拟合得出，进而我们可以分别拟合出</w:t>
      </w:r>
      <m:oMath>
        <m:r>
          <m:rPr/>
          <w:rPr>
            <w:rFonts w:hint="eastAsia" w:ascii="Cambria Math" w:hAnsi="Cambria Math" w:eastAsia="宋体"/>
            <w:sz w:val="24"/>
            <w:szCs w:val="24"/>
          </w:rPr>
          <m:t>S</m:t>
        </m:r>
        <m:r>
          <m:rPr>
            <m:sty m:val="p"/>
          </m:rPr>
          <w:rPr>
            <w:rFonts w:hint="eastAsia" w:ascii="Cambria Math" w:hAnsi="Cambria Math" w:eastAsia="宋体"/>
            <w:sz w:val="24"/>
            <w:szCs w:val="24"/>
          </w:rPr>
          <m:t>和</m:t>
        </m:r>
        <m:sSup>
          <m:sSupPr>
            <m:ctrlPr>
              <w:rPr>
                <w:rFonts w:ascii="Cambria Math" w:hAnsi="Cambria Math" w:eastAsia="宋体"/>
                <w:i/>
                <w:sz w:val="24"/>
                <w:szCs w:val="24"/>
              </w:rPr>
            </m:ctrlPr>
          </m:sSupPr>
          <m:e>
            <m:r>
              <m:rPr/>
              <w:rPr>
                <w:rFonts w:ascii="Cambria Math" w:hAnsi="Cambria Math" w:eastAsia="宋体"/>
                <w:sz w:val="24"/>
                <w:szCs w:val="24"/>
              </w:rPr>
              <m:t xml:space="preserve"> </m:t>
            </m:r>
            <m:r>
              <m:rPr/>
              <w:rPr>
                <w:rFonts w:hint="eastAsia" w:ascii="Cambria Math" w:hAnsi="Cambria Math" w:eastAsia="宋体"/>
                <w:sz w:val="24"/>
                <w:szCs w:val="24"/>
              </w:rPr>
              <m:t>S</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oMath>
      <w:r>
        <w:rPr>
          <w:rFonts w:hint="eastAsia" w:ascii="宋体" w:hAnsi="宋体" w:eastAsia="宋体"/>
          <w:sz w:val="24"/>
          <w:szCs w:val="24"/>
        </w:rPr>
        <w:t>进行利润的讨论。</w:t>
      </w:r>
    </w:p>
    <w:p>
      <w:pPr>
        <w:spacing w:line="360" w:lineRule="auto"/>
        <w:ind w:firstLine="476"/>
        <w:rPr>
          <w:rFonts w:ascii="宋体" w:hAnsi="宋体" w:eastAsia="宋体"/>
          <w:i/>
          <w:sz w:val="32"/>
          <w:szCs w:val="24"/>
        </w:rPr>
      </w:pPr>
      <w:r>
        <w:rPr>
          <w:rFonts w:hint="eastAsia" w:ascii="宋体" w:hAnsi="宋体" w:eastAsia="宋体"/>
          <w:sz w:val="24"/>
          <w:szCs w:val="24"/>
        </w:rPr>
        <w:t>在根据2</w:t>
      </w:r>
      <w:r>
        <w:rPr>
          <w:rFonts w:ascii="宋体" w:hAnsi="宋体" w:eastAsia="宋体"/>
          <w:sz w:val="24"/>
          <w:szCs w:val="24"/>
        </w:rPr>
        <w:t>1天历史数据</w:t>
      </w:r>
      <w:r>
        <w:rPr>
          <w:rFonts w:hint="eastAsia" w:ascii="宋体" w:hAnsi="宋体" w:eastAsia="宋体"/>
          <w:sz w:val="24"/>
          <w:szCs w:val="24"/>
        </w:rPr>
        <w:t>具体拟合求解</w:t>
      </w:r>
      <m:oMath>
        <m:r>
          <m:rPr/>
          <w:rPr>
            <w:rFonts w:hint="eastAsia" w:ascii="Cambria Math" w:hAnsi="Cambria Math" w:eastAsia="宋体"/>
            <w:sz w:val="24"/>
            <w:szCs w:val="24"/>
          </w:rPr>
          <m:t>S</m:t>
        </m:r>
      </m:oMath>
      <w:r>
        <w:rPr>
          <w:rFonts w:hint="eastAsia" w:ascii="宋体" w:hAnsi="宋体" w:eastAsia="宋体"/>
          <w:sz w:val="24"/>
          <w:szCs w:val="24"/>
        </w:rPr>
        <w:t>里的</w:t>
      </w:r>
      <m:oMath>
        <m:sSub>
          <m:sSubPr>
            <m:ctrlPr>
              <w:rPr>
                <w:rFonts w:ascii="Cambria Math" w:hAnsi="Cambria Math" w:eastAsia="宋体"/>
                <w:i/>
                <w:sz w:val="24"/>
                <w:szCs w:val="24"/>
              </w:rPr>
            </m:ctrlPr>
          </m:sSubPr>
          <m:e>
            <m:r>
              <m:rPr/>
              <w:rPr>
                <w:rFonts w:ascii="Cambria Math" w:hAnsi="Cambria Math" w:eastAsia="宋体"/>
                <w:sz w:val="24"/>
                <w:szCs w:val="24"/>
              </w:rPr>
              <m:t>β</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β</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hint="eastAsia" w:ascii="宋体" w:hAnsi="宋体" w:eastAsia="宋体"/>
          <w:sz w:val="24"/>
          <w:szCs w:val="24"/>
        </w:rPr>
        <w:t>的过程中，有：</w:t>
      </w:r>
      <w:r>
        <w:rPr>
          <w:rFonts w:hint="eastAsia" w:ascii="宋体" w:hAnsi="宋体" w:eastAsia="宋体"/>
          <w:i/>
          <w:sz w:val="24"/>
          <w:szCs w:val="24"/>
        </w:rPr>
        <w:br w:type="textWrapping"/>
      </w:r>
      <m:oMathPara>
        <m:oMath>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hint="eastAsia" w:ascii="Cambria Math" w:hAnsi="Cambria Math" w:eastAsia="宋体"/>
                  <w:sz w:val="32"/>
                  <w:szCs w:val="36"/>
                </w:rPr>
                <m:t>总</m:t>
              </m:r>
              <m:ctrlPr>
                <w:rPr>
                  <w:rFonts w:ascii="Cambria Math" w:hAnsi="Cambria Math" w:eastAsia="宋体"/>
                  <w:i/>
                  <w:sz w:val="32"/>
                  <w:szCs w:val="36"/>
                </w:rPr>
              </m:ctrlPr>
            </m:sub>
          </m:sSub>
          <m:r>
            <m:rPr/>
            <w:rPr>
              <w:rFonts w:ascii="Cambria Math" w:hAnsi="Cambria Math" w:eastAsia="宋体"/>
              <w:sz w:val="32"/>
              <w:szCs w:val="36"/>
            </w:rPr>
            <m:t>=</m:t>
          </m:r>
          <m:f>
            <m:fPr>
              <m:ctrlPr>
                <w:rPr>
                  <w:rFonts w:ascii="Cambria Math" w:hAnsi="Cambria Math" w:eastAsia="宋体"/>
                  <w:i/>
                  <w:sz w:val="32"/>
                  <w:szCs w:val="36"/>
                </w:rPr>
              </m:ctrlPr>
            </m:fPr>
            <m:num>
              <m:sSup>
                <m:sSupPr>
                  <m:ctrlPr>
                    <w:rPr>
                      <w:rFonts w:ascii="Cambria Math" w:hAnsi="Cambria Math" w:eastAsia="宋体"/>
                      <w:i/>
                      <w:sz w:val="32"/>
                      <w:szCs w:val="36"/>
                    </w:rPr>
                  </m:ctrlPr>
                </m:sSupPr>
                <m:e>
                  <m:r>
                    <m:rPr/>
                    <w:rPr>
                      <w:rFonts w:ascii="Cambria Math" w:hAnsi="Cambria Math" w:eastAsia="宋体"/>
                      <w:sz w:val="32"/>
                      <w:szCs w:val="36"/>
                    </w:rPr>
                    <m:t>e</m:t>
                  </m:r>
                  <m:ctrlPr>
                    <w:rPr>
                      <w:rFonts w:ascii="Cambria Math" w:hAnsi="Cambria Math" w:eastAsia="宋体"/>
                      <w:i/>
                      <w:sz w:val="32"/>
                      <w:szCs w:val="36"/>
                    </w:rPr>
                  </m:ctrlPr>
                </m:e>
                <m:sup>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0</m:t>
                      </m:r>
                      <m:ctrlPr>
                        <w:rPr>
                          <w:rFonts w:ascii="Cambria Math" w:hAnsi="Cambria Math" w:eastAsia="宋体"/>
                          <w:i/>
                          <w:sz w:val="32"/>
                          <w:szCs w:val="36"/>
                        </w:rPr>
                      </m:ctrlPr>
                    </m:sub>
                  </m:sSub>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1</m:t>
                      </m:r>
                      <m:ctrlPr>
                        <w:rPr>
                          <w:rFonts w:ascii="Cambria Math" w:hAnsi="Cambria Math" w:eastAsia="宋体"/>
                          <w:i/>
                          <w:sz w:val="32"/>
                          <w:szCs w:val="36"/>
                        </w:rPr>
                      </m:ctrlPr>
                    </m:sub>
                  </m:sSub>
                  <m:r>
                    <m:rPr/>
                    <w:rPr>
                      <w:rFonts w:hint="eastAsia" w:ascii="Cambria Math" w:hAnsi="Cambria Math" w:eastAsia="宋体"/>
                      <w:sz w:val="32"/>
                      <w:szCs w:val="36"/>
                    </w:rPr>
                    <m:t>w</m:t>
                  </m:r>
                  <m:ctrlPr>
                    <w:rPr>
                      <w:rFonts w:ascii="Cambria Math" w:hAnsi="Cambria Math" w:eastAsia="宋体"/>
                      <w:i/>
                      <w:sz w:val="32"/>
                      <w:szCs w:val="36"/>
                    </w:rPr>
                  </m:ctrlPr>
                </m:sup>
              </m:sSup>
              <m:ctrlPr>
                <w:rPr>
                  <w:rFonts w:ascii="Cambria Math" w:hAnsi="Cambria Math" w:eastAsia="宋体"/>
                  <w:i/>
                  <w:sz w:val="32"/>
                  <w:szCs w:val="36"/>
                </w:rPr>
              </m:ctrlPr>
            </m:num>
            <m:den>
              <m:r>
                <m:rPr/>
                <w:rPr>
                  <w:rFonts w:ascii="Cambria Math" w:hAnsi="Cambria Math" w:eastAsia="宋体"/>
                  <w:sz w:val="32"/>
                  <w:szCs w:val="36"/>
                </w:rPr>
                <m:t>1+</m:t>
              </m:r>
              <m:sSup>
                <m:sSupPr>
                  <m:ctrlPr>
                    <w:rPr>
                      <w:rFonts w:ascii="Cambria Math" w:hAnsi="Cambria Math" w:eastAsia="宋体"/>
                      <w:i/>
                      <w:sz w:val="32"/>
                      <w:szCs w:val="36"/>
                    </w:rPr>
                  </m:ctrlPr>
                </m:sSupPr>
                <m:e>
                  <m:r>
                    <m:rPr/>
                    <w:rPr>
                      <w:rFonts w:ascii="Cambria Math" w:hAnsi="Cambria Math" w:eastAsia="宋体"/>
                      <w:sz w:val="32"/>
                      <w:szCs w:val="36"/>
                    </w:rPr>
                    <m:t>e</m:t>
                  </m:r>
                  <m:ctrlPr>
                    <w:rPr>
                      <w:rFonts w:ascii="Cambria Math" w:hAnsi="Cambria Math" w:eastAsia="宋体"/>
                      <w:i/>
                      <w:sz w:val="32"/>
                      <w:szCs w:val="36"/>
                    </w:rPr>
                  </m:ctrlPr>
                </m:e>
                <m:sup>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0</m:t>
                      </m:r>
                      <m:ctrlPr>
                        <w:rPr>
                          <w:rFonts w:ascii="Cambria Math" w:hAnsi="Cambria Math" w:eastAsia="宋体"/>
                          <w:i/>
                          <w:sz w:val="32"/>
                          <w:szCs w:val="36"/>
                        </w:rPr>
                      </m:ctrlPr>
                    </m:sub>
                  </m:sSub>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1</m:t>
                      </m:r>
                      <m:ctrlPr>
                        <w:rPr>
                          <w:rFonts w:ascii="Cambria Math" w:hAnsi="Cambria Math" w:eastAsia="宋体"/>
                          <w:i/>
                          <w:sz w:val="32"/>
                          <w:szCs w:val="36"/>
                        </w:rPr>
                      </m:ctrlPr>
                    </m:sub>
                  </m:sSub>
                  <m:r>
                    <m:rPr/>
                    <w:rPr>
                      <w:rFonts w:ascii="Cambria Math" w:hAnsi="Cambria Math" w:eastAsia="宋体"/>
                      <w:sz w:val="32"/>
                      <w:szCs w:val="36"/>
                    </w:rPr>
                    <m:t>w</m:t>
                  </m:r>
                  <m:ctrlPr>
                    <w:rPr>
                      <w:rFonts w:ascii="Cambria Math" w:hAnsi="Cambria Math" w:eastAsia="宋体"/>
                      <w:i/>
                      <w:sz w:val="32"/>
                      <w:szCs w:val="36"/>
                    </w:rPr>
                  </m:ctrlPr>
                </m:sup>
              </m:sSup>
              <m:ctrlPr>
                <w:rPr>
                  <w:rFonts w:ascii="Cambria Math" w:hAnsi="Cambria Math" w:eastAsia="宋体"/>
                  <w:i/>
                  <w:sz w:val="32"/>
                  <w:szCs w:val="36"/>
                </w:rPr>
              </m:ctrlPr>
            </m:den>
          </m:f>
          <m:d>
            <m:dPr>
              <m:ctrlPr>
                <w:rPr>
                  <w:rFonts w:ascii="Cambria Math" w:hAnsi="Cambria Math" w:eastAsia="宋体"/>
                  <w:i/>
                  <w:sz w:val="32"/>
                  <w:szCs w:val="36"/>
                </w:rPr>
              </m:ctrlPr>
            </m:dPr>
            <m:e>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ascii="Cambria Math" w:hAnsi="Cambria Math" w:eastAsia="宋体"/>
                      <w:sz w:val="32"/>
                      <w:szCs w:val="36"/>
                    </w:rPr>
                    <m:t>max</m:t>
                  </m:r>
                  <m:ctrlPr>
                    <w:rPr>
                      <w:rFonts w:ascii="Cambria Math" w:hAnsi="Cambria Math" w:eastAsia="宋体"/>
                      <w:i/>
                      <w:sz w:val="32"/>
                      <w:szCs w:val="36"/>
                    </w:rPr>
                  </m:ctrlPr>
                </m:sub>
              </m:sSub>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hint="eastAsia" w:ascii="Cambria Math" w:hAnsi="Cambria Math" w:eastAsia="宋体"/>
                      <w:sz w:val="32"/>
                      <w:szCs w:val="36"/>
                    </w:rPr>
                    <m:t>min</m:t>
                  </m:r>
                  <m:ctrlPr>
                    <w:rPr>
                      <w:rFonts w:ascii="Cambria Math" w:hAnsi="Cambria Math" w:eastAsia="宋体"/>
                      <w:i/>
                      <w:sz w:val="32"/>
                      <w:szCs w:val="36"/>
                    </w:rPr>
                  </m:ctrlPr>
                </m:sub>
              </m:sSub>
              <m:ctrlPr>
                <w:rPr>
                  <w:rFonts w:ascii="Cambria Math" w:hAnsi="Cambria Math" w:eastAsia="宋体"/>
                  <w:i/>
                  <w:sz w:val="32"/>
                  <w:szCs w:val="36"/>
                </w:rPr>
              </m:ctrlPr>
            </m:e>
          </m:d>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hint="eastAsia" w:ascii="Cambria Math" w:hAnsi="Cambria Math" w:eastAsia="宋体"/>
                  <w:sz w:val="32"/>
                  <w:szCs w:val="36"/>
                </w:rPr>
                <m:t>min</m:t>
              </m:r>
              <m:ctrlPr>
                <w:rPr>
                  <w:rFonts w:ascii="Cambria Math" w:hAnsi="Cambria Math" w:eastAsia="宋体"/>
                  <w:i/>
                  <w:sz w:val="32"/>
                  <w:szCs w:val="36"/>
                </w:rPr>
              </m:ctrlPr>
            </m:sub>
          </m:sSub>
        </m:oMath>
      </m:oMathPara>
    </w:p>
    <w:p>
      <w:pPr>
        <w:spacing w:line="360" w:lineRule="auto"/>
        <w:ind w:firstLine="476"/>
        <w:rPr>
          <w:rFonts w:ascii="宋体" w:hAnsi="宋体" w:eastAsia="宋体"/>
          <w:sz w:val="24"/>
          <w:szCs w:val="24"/>
        </w:rPr>
      </w:pPr>
      <w:r>
        <w:rPr>
          <w:rFonts w:hint="eastAsia" w:ascii="宋体" w:hAnsi="宋体" w:eastAsia="宋体"/>
          <w:sz w:val="24"/>
          <w:szCs w:val="24"/>
        </w:rPr>
        <w:t>我们只需要确定当天该类产品的</w:t>
      </w:r>
      <m:oMath>
        <m:r>
          <m:rPr/>
          <w:rPr>
            <w:rFonts w:ascii="Cambria Math" w:hAnsi="Cambria Math" w:eastAsia="宋体"/>
            <w:sz w:val="24"/>
            <w:szCs w:val="24"/>
          </w:rPr>
          <m:t>w</m:t>
        </m:r>
      </m:oMath>
      <w:r>
        <w:rPr>
          <w:rFonts w:hint="eastAsia" w:ascii="宋体" w:hAnsi="宋体" w:eastAsia="宋体"/>
          <w:sz w:val="24"/>
          <w:szCs w:val="24"/>
        </w:rPr>
        <w:t>值。针对于该类产品的所有单品而言，若在某天不存在打折销售，根据</w:t>
      </w:r>
      <m:oMath>
        <m:r>
          <m:rPr/>
          <w:rPr>
            <w:rFonts w:ascii="Cambria Math" w:hAnsi="Cambria Math" w:eastAsia="宋体"/>
            <w:sz w:val="24"/>
            <w:szCs w:val="24"/>
          </w:rPr>
          <m:t>x=</m:t>
        </m:r>
        <m:r>
          <m:rPr/>
          <w:rPr>
            <w:rFonts w:hint="eastAsia" w:ascii="Cambria Math" w:hAnsi="Cambria Math" w:eastAsia="宋体"/>
            <w:sz w:val="24"/>
            <w:szCs w:val="24"/>
          </w:rPr>
          <m:t>c</m:t>
        </m:r>
        <m:r>
          <m:rPr/>
          <w:rPr>
            <w:rFonts w:ascii="Cambria Math" w:hAnsi="Cambria Math" w:eastAsia="宋体"/>
            <w:sz w:val="24"/>
            <w:szCs w:val="24"/>
          </w:rPr>
          <m:t>(1+w)</m:t>
        </m:r>
      </m:oMath>
      <w:r>
        <w:rPr>
          <w:rFonts w:hint="eastAsia" w:ascii="宋体" w:hAnsi="宋体" w:eastAsia="宋体"/>
          <w:iCs/>
          <w:sz w:val="24"/>
          <w:szCs w:val="24"/>
        </w:rPr>
        <w:t>可知</w:t>
      </w:r>
      <m:oMath>
        <m:sSub>
          <m:sSubPr>
            <m:ctrlPr>
              <w:rPr>
                <w:rFonts w:ascii="Cambria Math" w:hAnsi="Cambria Math" w:eastAsia="宋体"/>
                <w:i/>
                <w:iCs/>
                <w:sz w:val="24"/>
                <w:szCs w:val="24"/>
              </w:rPr>
            </m:ctrlPr>
          </m:sSubPr>
          <m:e>
            <m:r>
              <m:rPr/>
              <w:rPr>
                <w:rFonts w:ascii="Cambria Math" w:hAnsi="Cambria Math" w:eastAsia="宋体"/>
                <w:sz w:val="24"/>
                <w:szCs w:val="24"/>
              </w:rPr>
              <m:t>w</m:t>
            </m:r>
            <m:ctrlPr>
              <w:rPr>
                <w:rFonts w:ascii="Cambria Math" w:hAnsi="Cambria Math" w:eastAsia="宋体"/>
                <w:i/>
                <w:iCs/>
                <w:sz w:val="24"/>
                <w:szCs w:val="24"/>
              </w:rPr>
            </m:ctrlPr>
          </m:e>
          <m:sub>
            <m:r>
              <m:rPr/>
              <w:rPr>
                <w:rFonts w:ascii="Cambria Math" w:hAnsi="Cambria Math" w:eastAsia="宋体"/>
                <w:sz w:val="24"/>
                <w:szCs w:val="24"/>
              </w:rPr>
              <m:t>i,k</m:t>
            </m:r>
            <m:ctrlPr>
              <w:rPr>
                <w:rFonts w:ascii="Cambria Math" w:hAnsi="Cambria Math" w:eastAsia="宋体"/>
                <w:i/>
                <w:iCs/>
                <w:sz w:val="24"/>
                <w:szCs w:val="24"/>
              </w:rPr>
            </m:ctrlPr>
          </m:sub>
        </m:sSub>
        <m:r>
          <m:rPr/>
          <w:rPr>
            <w:rFonts w:ascii="Cambria Math" w:hAnsi="Cambria Math" w:eastAsia="宋体"/>
            <w:sz w:val="24"/>
            <w:szCs w:val="24"/>
          </w:rPr>
          <m:t>=</m:t>
        </m:r>
        <m:f>
          <m:fPr>
            <m:ctrlPr>
              <w:rPr>
                <w:rFonts w:ascii="Cambria Math" w:hAnsi="Cambria Math" w:eastAsia="宋体"/>
                <w:i/>
                <w:iCs/>
                <w:sz w:val="24"/>
                <w:szCs w:val="24"/>
              </w:rPr>
            </m:ctrlPr>
          </m:fPr>
          <m:num>
            <m:sSub>
              <m:sSubPr>
                <m:ctrlPr>
                  <w:rPr>
                    <w:rFonts w:ascii="Cambria Math" w:hAnsi="Cambria Math" w:eastAsia="宋体"/>
                    <w:i/>
                    <w:iCs/>
                    <w:sz w:val="24"/>
                    <w:szCs w:val="24"/>
                  </w:rPr>
                </m:ctrlPr>
              </m:sSubPr>
              <m:e>
                <m:r>
                  <m:rPr/>
                  <w:rPr>
                    <w:rFonts w:ascii="Cambria Math" w:hAnsi="Cambria Math" w:eastAsia="宋体"/>
                    <w:sz w:val="24"/>
                    <w:szCs w:val="24"/>
                  </w:rPr>
                  <m:t>x</m:t>
                </m:r>
                <m:ctrlPr>
                  <w:rPr>
                    <w:rFonts w:ascii="Cambria Math" w:hAnsi="Cambria Math" w:eastAsia="宋体"/>
                    <w:i/>
                    <w:iCs/>
                    <w:sz w:val="24"/>
                    <w:szCs w:val="24"/>
                  </w:rPr>
                </m:ctrlPr>
              </m:e>
              <m:sub>
                <m:r>
                  <m:rPr/>
                  <w:rPr>
                    <w:rFonts w:hint="eastAsia" w:ascii="Cambria Math" w:hAnsi="Cambria Math" w:eastAsia="宋体"/>
                    <w:sz w:val="24"/>
                    <w:szCs w:val="24"/>
                  </w:rPr>
                  <m:t>i</m:t>
                </m:r>
                <m:r>
                  <m:rPr/>
                  <w:rPr>
                    <w:rFonts w:ascii="Cambria Math" w:hAnsi="Cambria Math" w:eastAsia="宋体"/>
                    <w:sz w:val="24"/>
                    <w:szCs w:val="24"/>
                  </w:rPr>
                  <m:t>,k</m:t>
                </m:r>
                <m:ctrlPr>
                  <w:rPr>
                    <w:rFonts w:ascii="Cambria Math" w:hAnsi="Cambria Math" w:eastAsia="宋体"/>
                    <w:i/>
                    <w:iCs/>
                    <w:sz w:val="24"/>
                    <w:szCs w:val="24"/>
                  </w:rPr>
                </m:ctrlPr>
              </m:sub>
            </m:sSub>
            <m:ctrlPr>
              <w:rPr>
                <w:rFonts w:ascii="Cambria Math" w:hAnsi="Cambria Math" w:eastAsia="宋体"/>
                <w:i/>
                <w:iCs/>
                <w:sz w:val="24"/>
                <w:szCs w:val="24"/>
              </w:rPr>
            </m:ctrlPr>
          </m:num>
          <m:den>
            <m:sSub>
              <m:sSubPr>
                <m:ctrlPr>
                  <w:rPr>
                    <w:rFonts w:ascii="Cambria Math" w:hAnsi="Cambria Math" w:eastAsia="宋体"/>
                    <w:i/>
                    <w:iCs/>
                    <w:sz w:val="24"/>
                    <w:szCs w:val="24"/>
                  </w:rPr>
                </m:ctrlPr>
              </m:sSubPr>
              <m:e>
                <m:r>
                  <m:rPr/>
                  <w:rPr>
                    <w:rFonts w:hint="eastAsia" w:ascii="Cambria Math" w:hAnsi="Cambria Math" w:eastAsia="宋体"/>
                    <w:sz w:val="24"/>
                    <w:szCs w:val="24"/>
                  </w:rPr>
                  <m:t>c</m:t>
                </m:r>
                <m:ctrlPr>
                  <w:rPr>
                    <w:rFonts w:ascii="Cambria Math" w:hAnsi="Cambria Math" w:eastAsia="宋体"/>
                    <w:i/>
                    <w:iCs/>
                    <w:sz w:val="24"/>
                    <w:szCs w:val="24"/>
                  </w:rPr>
                </m:ctrlPr>
              </m:e>
              <m:sub>
                <m:r>
                  <m:rPr/>
                  <w:rPr>
                    <w:rFonts w:ascii="Cambria Math" w:hAnsi="Cambria Math" w:eastAsia="宋体"/>
                    <w:sz w:val="24"/>
                    <w:szCs w:val="24"/>
                  </w:rPr>
                  <m:t>i,k</m:t>
                </m:r>
                <m:ctrlPr>
                  <w:rPr>
                    <w:rFonts w:ascii="Cambria Math" w:hAnsi="Cambria Math" w:eastAsia="宋体"/>
                    <w:i/>
                    <w:iCs/>
                    <w:sz w:val="24"/>
                    <w:szCs w:val="24"/>
                  </w:rPr>
                </m:ctrlPr>
              </m:sub>
            </m:sSub>
            <m:ctrlPr>
              <w:rPr>
                <w:rFonts w:ascii="Cambria Math" w:hAnsi="Cambria Math" w:eastAsia="宋体"/>
                <w:i/>
                <w:iCs/>
                <w:sz w:val="24"/>
                <w:szCs w:val="24"/>
              </w:rPr>
            </m:ctrlPr>
          </m:den>
        </m:f>
        <m:r>
          <m:rPr/>
          <w:rPr>
            <w:rFonts w:ascii="Cambria Math" w:hAnsi="Cambria Math" w:eastAsia="宋体"/>
            <w:sz w:val="24"/>
            <w:szCs w:val="24"/>
          </w:rPr>
          <m:t>−1</m:t>
        </m:r>
      </m:oMath>
      <w:r>
        <w:rPr>
          <w:rFonts w:hint="eastAsia" w:ascii="宋体" w:hAnsi="宋体" w:eastAsia="宋体"/>
          <w:iCs/>
          <w:sz w:val="24"/>
          <w:szCs w:val="24"/>
        </w:rPr>
        <w:t>，</w:t>
      </w:r>
      <w:r>
        <w:rPr>
          <w:rFonts w:ascii="宋体" w:hAnsi="宋体" w:eastAsia="宋体"/>
          <w:sz w:val="24"/>
          <w:szCs w:val="24"/>
        </w:rPr>
        <w:t>，</w:t>
      </w:r>
      <m:oMath>
        <m:sSub>
          <m:sSubPr>
            <m:ctrlPr>
              <w:rPr>
                <w:rFonts w:ascii="Cambria Math" w:hAnsi="Cambria Math" w:eastAsia="宋体"/>
                <w:i/>
                <w:iCs/>
                <w:sz w:val="24"/>
                <w:szCs w:val="24"/>
              </w:rPr>
            </m:ctrlPr>
          </m:sSubPr>
          <m:e>
            <m:r>
              <m:rPr/>
              <w:rPr>
                <w:rFonts w:ascii="Cambria Math" w:hAnsi="Cambria Math" w:eastAsia="宋体"/>
                <w:sz w:val="24"/>
                <w:szCs w:val="24"/>
              </w:rPr>
              <m:t>x</m:t>
            </m:r>
            <m:ctrlPr>
              <w:rPr>
                <w:rFonts w:ascii="Cambria Math" w:hAnsi="Cambria Math" w:eastAsia="宋体"/>
                <w:i/>
                <w:iCs/>
                <w:sz w:val="24"/>
                <w:szCs w:val="24"/>
              </w:rPr>
            </m:ctrlPr>
          </m:e>
          <m:sub>
            <m:r>
              <m:rPr/>
              <w:rPr>
                <w:rFonts w:hint="eastAsia" w:ascii="Cambria Math" w:hAnsi="Cambria Math" w:eastAsia="宋体"/>
                <w:sz w:val="24"/>
                <w:szCs w:val="24"/>
              </w:rPr>
              <m:t>i</m:t>
            </m:r>
            <m:r>
              <m:rPr/>
              <w:rPr>
                <w:rFonts w:ascii="Cambria Math" w:hAnsi="Cambria Math" w:eastAsia="宋体"/>
                <w:sz w:val="24"/>
                <w:szCs w:val="24"/>
              </w:rPr>
              <m:t>,k</m:t>
            </m:r>
            <m:ctrlPr>
              <w:rPr>
                <w:rFonts w:ascii="Cambria Math" w:hAnsi="Cambria Math" w:eastAsia="宋体"/>
                <w:i/>
                <w:iCs/>
                <w:sz w:val="24"/>
                <w:szCs w:val="24"/>
              </w:rPr>
            </m:ctrlPr>
          </m:sub>
        </m:sSub>
      </m:oMath>
      <w:r>
        <w:rPr>
          <w:rFonts w:ascii="宋体" w:hAnsi="宋体" w:eastAsia="宋体"/>
          <w:sz w:val="24"/>
          <w:szCs w:val="24"/>
        </w:rPr>
        <w:t>为</w:t>
      </w:r>
      <w:r>
        <w:rPr>
          <w:rFonts w:hint="eastAsia" w:ascii="宋体" w:hAnsi="宋体" w:eastAsia="宋体"/>
          <w:sz w:val="24"/>
          <w:szCs w:val="24"/>
        </w:rPr>
        <w:t>当天该类产品中某</w:t>
      </w:r>
      <w:r>
        <w:rPr>
          <w:rFonts w:ascii="宋体" w:hAnsi="宋体" w:eastAsia="宋体"/>
          <w:sz w:val="24"/>
          <w:szCs w:val="24"/>
        </w:rPr>
        <w:t>单品的</w:t>
      </w:r>
      <w:r>
        <w:rPr>
          <w:rFonts w:hint="eastAsia" w:ascii="宋体" w:hAnsi="宋体" w:eastAsia="宋体"/>
          <w:sz w:val="24"/>
          <w:szCs w:val="24"/>
        </w:rPr>
        <w:t>非打折售价，</w:t>
      </w:r>
      <w:r>
        <w:rPr>
          <w:rFonts w:hint="eastAsia" w:ascii="宋体" w:hAnsi="宋体" w:eastAsia="宋体"/>
          <w:iCs/>
          <w:sz w:val="24"/>
          <w:szCs w:val="24"/>
        </w:rPr>
        <w:t>则该类产品当日的</w:t>
      </w:r>
      <m:oMath>
        <m:r>
          <m:rPr/>
          <w:rPr>
            <w:rFonts w:hint="eastAsia" w:ascii="Cambria Math" w:hAnsi="Cambria Math" w:eastAsia="宋体"/>
            <w:sz w:val="24"/>
            <w:szCs w:val="24"/>
          </w:rPr>
          <m:t>w</m:t>
        </m:r>
        <m:r>
          <m:rPr/>
          <w:rPr>
            <w:rFonts w:ascii="Cambria Math" w:hAnsi="Cambria Math" w:eastAsia="宋体"/>
            <w:sz w:val="24"/>
            <w:szCs w:val="24"/>
          </w:rPr>
          <m:t>=</m:t>
        </m:r>
        <m:nary>
          <m:naryPr>
            <m:chr m:val="∑"/>
            <m:limLoc m:val="undOvr"/>
            <m:ctrlPr>
              <w:rPr>
                <w:rFonts w:ascii="Cambria Math" w:hAnsi="Cambria Math" w:eastAsia="宋体"/>
                <w:i/>
                <w:sz w:val="24"/>
                <w:szCs w:val="24"/>
              </w:rPr>
            </m:ctrlPr>
          </m:naryPr>
          <m:sub>
            <m:r>
              <m:rPr/>
              <w:rPr>
                <w:rFonts w:ascii="Cambria Math" w:hAnsi="Cambria Math" w:eastAsia="宋体"/>
                <w:sz w:val="24"/>
                <w:szCs w:val="24"/>
              </w:rPr>
              <m:t>k=1</m:t>
            </m:r>
            <m:ctrlPr>
              <w:rPr>
                <w:rFonts w:ascii="Cambria Math" w:hAnsi="Cambria Math" w:eastAsia="宋体"/>
                <w:i/>
                <w:sz w:val="24"/>
                <w:szCs w:val="24"/>
              </w:rPr>
            </m:ctrlPr>
          </m:sub>
          <m:sup>
            <m:r>
              <m:rPr/>
              <w:rPr>
                <w:rFonts w:hint="eastAsia" w:ascii="Cambria Math" w:hAnsi="Cambria Math" w:eastAsia="宋体"/>
                <w:sz w:val="24"/>
                <w:szCs w:val="24"/>
              </w:rPr>
              <m:t>n</m:t>
            </m:r>
            <m:ctrlPr>
              <w:rPr>
                <w:rFonts w:ascii="Cambria Math" w:hAnsi="Cambria Math" w:eastAsia="宋体"/>
                <w:i/>
                <w:sz w:val="24"/>
                <w:szCs w:val="24"/>
              </w:rPr>
            </m:ctrlPr>
          </m:sup>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S</m:t>
                </m:r>
                <m:ctrlPr>
                  <w:rPr>
                    <w:rFonts w:ascii="Cambria Math" w:hAnsi="Cambria Math" w:eastAsia="宋体"/>
                    <w:i/>
                    <w:sz w:val="24"/>
                    <w:szCs w:val="24"/>
                  </w:rPr>
                </m:ctrlPr>
              </m:den>
            </m:f>
            <m:sSub>
              <m:sSubPr>
                <m:ctrlPr>
                  <w:rPr>
                    <w:rFonts w:ascii="Cambria Math" w:hAnsi="Cambria Math" w:eastAsia="宋体"/>
                    <w:i/>
                    <w:sz w:val="24"/>
                    <w:szCs w:val="24"/>
                  </w:rPr>
                </m:ctrlPr>
              </m:sSubPr>
              <m:e>
                <m:r>
                  <m:rPr/>
                  <w:rPr>
                    <w:rFonts w:hint="eastAsia" w:ascii="Cambria Math" w:hAnsi="Cambria Math" w:eastAsia="宋体"/>
                    <w:sz w:val="24"/>
                    <w:szCs w:val="24"/>
                  </w:rPr>
                  <m:t>w</m:t>
                </m:r>
                <m:ctrlPr>
                  <w:rPr>
                    <w:rFonts w:ascii="Cambria Math" w:hAnsi="Cambria Math" w:eastAsia="宋体"/>
                    <w:i/>
                    <w:sz w:val="24"/>
                    <w:szCs w:val="24"/>
                  </w:rPr>
                </m:ctrlPr>
              </m:e>
              <m:sub>
                <m:r>
                  <m:rPr/>
                  <w:rPr>
                    <w:rFonts w:ascii="Cambria Math" w:hAnsi="Cambria Math" w:eastAsia="宋体"/>
                    <w:sz w:val="24"/>
                    <w:szCs w:val="24"/>
                  </w:rPr>
                  <m:t>i,k</m:t>
                </m:r>
                <m:ctrlPr>
                  <w:rPr>
                    <w:rFonts w:ascii="Cambria Math" w:hAnsi="Cambria Math" w:eastAsia="宋体"/>
                    <w:i/>
                    <w:sz w:val="24"/>
                    <w:szCs w:val="24"/>
                  </w:rPr>
                </m:ctrlPr>
              </m:sub>
            </m:sSub>
            <m:ctrlPr>
              <w:rPr>
                <w:rFonts w:ascii="Cambria Math" w:hAnsi="Cambria Math" w:eastAsia="宋体"/>
                <w:i/>
                <w:sz w:val="24"/>
                <w:szCs w:val="24"/>
              </w:rPr>
            </m:ctrlPr>
          </m:e>
        </m:nary>
      </m:oMath>
      <w:r>
        <w:rPr>
          <w:rFonts w:hint="eastAsia" w:ascii="宋体" w:hAnsi="宋体" w:eastAsia="宋体"/>
          <w:sz w:val="24"/>
          <w:szCs w:val="24"/>
        </w:rPr>
        <w:t>=</w:t>
      </w:r>
      <m:oMath>
        <m:nary>
          <m:naryPr>
            <m:chr m:val="∑"/>
            <m:limLoc m:val="undOvr"/>
            <m:ctrlPr>
              <w:rPr>
                <w:rFonts w:ascii="Cambria Math" w:hAnsi="Cambria Math" w:eastAsia="宋体"/>
                <w:i/>
                <w:sz w:val="24"/>
                <w:szCs w:val="24"/>
              </w:rPr>
            </m:ctrlPr>
          </m:naryPr>
          <m:sub>
            <m:r>
              <m:rPr/>
              <w:rPr>
                <w:rFonts w:ascii="Cambria Math" w:hAnsi="Cambria Math" w:eastAsia="宋体"/>
                <w:sz w:val="24"/>
                <w:szCs w:val="24"/>
              </w:rPr>
              <m:t>k=1</m:t>
            </m:r>
            <m:ctrlPr>
              <w:rPr>
                <w:rFonts w:ascii="Cambria Math" w:hAnsi="Cambria Math" w:eastAsia="宋体"/>
                <w:i/>
                <w:sz w:val="24"/>
                <w:szCs w:val="24"/>
              </w:rPr>
            </m:ctrlPr>
          </m:sub>
          <m:sup>
            <m:r>
              <m:rPr/>
              <w:rPr>
                <w:rFonts w:hint="eastAsia" w:ascii="Cambria Math" w:hAnsi="Cambria Math" w:eastAsia="宋体"/>
                <w:sz w:val="24"/>
                <w:szCs w:val="24"/>
              </w:rPr>
              <m:t>n</m:t>
            </m:r>
            <m:ctrlPr>
              <w:rPr>
                <w:rFonts w:ascii="Cambria Math" w:hAnsi="Cambria Math" w:eastAsia="宋体"/>
                <w:i/>
                <w:sz w:val="24"/>
                <w:szCs w:val="24"/>
              </w:rPr>
            </m:ctrlPr>
          </m:sup>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ctrlPr>
                  <w:rPr>
                    <w:rFonts w:ascii="Cambria Math" w:hAnsi="Cambria Math" w:eastAsia="宋体"/>
                    <w:i/>
                    <w:sz w:val="24"/>
                    <w:szCs w:val="24"/>
                  </w:rPr>
                </m:ctrlPr>
              </m:num>
              <m:den>
                <w:bookmarkStart w:id="8" w:name="_Hlk145245690"/>
                <m:r>
                  <m:rPr/>
                  <w:rPr>
                    <w:rFonts w:ascii="Cambria Math" w:hAnsi="Cambria Math" w:eastAsia="宋体"/>
                    <w:sz w:val="24"/>
                    <w:szCs w:val="24"/>
                  </w:rPr>
                  <m:t>S</m:t>
                </m:r>
                <w:bookmarkEnd w:id="8"/>
                <m:ctrlPr>
                  <w:rPr>
                    <w:rFonts w:ascii="Cambria Math" w:hAnsi="Cambria Math" w:eastAsia="宋体"/>
                    <w:i/>
                    <w:sz w:val="24"/>
                    <w:szCs w:val="24"/>
                  </w:rPr>
                </m:ctrlPr>
              </m:den>
            </m:f>
            <m:r>
              <m:rPr/>
              <w:rPr>
                <w:rFonts w:ascii="Cambria Math" w:hAnsi="Cambria Math" w:eastAsia="宋体"/>
                <w:sz w:val="24"/>
                <w:szCs w:val="24"/>
              </w:rPr>
              <m:t>(</m:t>
            </m:r>
            <m:ctrlPr>
              <w:rPr>
                <w:rFonts w:ascii="Cambria Math" w:hAnsi="Cambria Math" w:eastAsia="宋体"/>
                <w:i/>
                <w:sz w:val="24"/>
                <w:szCs w:val="24"/>
              </w:rPr>
            </m:ctrlPr>
          </m:e>
        </m:nary>
        <m:f>
          <m:fPr>
            <m:ctrlPr>
              <w:rPr>
                <w:rFonts w:ascii="Cambria Math" w:hAnsi="Cambria Math" w:eastAsia="宋体"/>
                <w:i/>
                <w:iCs/>
                <w:sz w:val="24"/>
                <w:szCs w:val="24"/>
              </w:rPr>
            </m:ctrlPr>
          </m:fPr>
          <m:num>
            <m:sSub>
              <m:sSubPr>
                <m:ctrlPr>
                  <w:rPr>
                    <w:rFonts w:ascii="Cambria Math" w:hAnsi="Cambria Math" w:eastAsia="宋体"/>
                    <w:i/>
                    <w:iCs/>
                    <w:sz w:val="24"/>
                    <w:szCs w:val="24"/>
                  </w:rPr>
                </m:ctrlPr>
              </m:sSubPr>
              <m:e>
                <m:r>
                  <m:rPr/>
                  <w:rPr>
                    <w:rFonts w:ascii="Cambria Math" w:hAnsi="Cambria Math" w:eastAsia="宋体"/>
                    <w:sz w:val="24"/>
                    <w:szCs w:val="24"/>
                  </w:rPr>
                  <m:t>x</m:t>
                </m:r>
                <m:ctrlPr>
                  <w:rPr>
                    <w:rFonts w:ascii="Cambria Math" w:hAnsi="Cambria Math" w:eastAsia="宋体"/>
                    <w:i/>
                    <w:iCs/>
                    <w:sz w:val="24"/>
                    <w:szCs w:val="24"/>
                  </w:rPr>
                </m:ctrlPr>
              </m:e>
              <m:sub>
                <m:r>
                  <m:rPr/>
                  <w:rPr>
                    <w:rFonts w:hint="eastAsia" w:ascii="Cambria Math" w:hAnsi="Cambria Math" w:eastAsia="宋体"/>
                    <w:sz w:val="24"/>
                    <w:szCs w:val="24"/>
                  </w:rPr>
                  <m:t>i</m:t>
                </m:r>
                <m:r>
                  <m:rPr/>
                  <w:rPr>
                    <w:rFonts w:ascii="Cambria Math" w:hAnsi="Cambria Math" w:eastAsia="宋体"/>
                    <w:sz w:val="24"/>
                    <w:szCs w:val="24"/>
                  </w:rPr>
                  <m:t>,k</m:t>
                </m:r>
                <m:ctrlPr>
                  <w:rPr>
                    <w:rFonts w:ascii="Cambria Math" w:hAnsi="Cambria Math" w:eastAsia="宋体"/>
                    <w:i/>
                    <w:iCs/>
                    <w:sz w:val="24"/>
                    <w:szCs w:val="24"/>
                  </w:rPr>
                </m:ctrlPr>
              </m:sub>
            </m:sSub>
            <m:ctrlPr>
              <w:rPr>
                <w:rFonts w:ascii="Cambria Math" w:hAnsi="Cambria Math" w:eastAsia="宋体"/>
                <w:i/>
                <w:iCs/>
                <w:sz w:val="24"/>
                <w:szCs w:val="24"/>
              </w:rPr>
            </m:ctrlPr>
          </m:num>
          <m:den>
            <m:sSub>
              <m:sSubPr>
                <m:ctrlPr>
                  <w:rPr>
                    <w:rFonts w:ascii="Cambria Math" w:hAnsi="Cambria Math" w:eastAsia="宋体"/>
                    <w:i/>
                    <w:iCs/>
                    <w:sz w:val="24"/>
                    <w:szCs w:val="24"/>
                  </w:rPr>
                </m:ctrlPr>
              </m:sSubPr>
              <m:e>
                <m:r>
                  <m:rPr/>
                  <w:rPr>
                    <w:rFonts w:hint="eastAsia" w:ascii="Cambria Math" w:hAnsi="Cambria Math" w:eastAsia="宋体"/>
                    <w:sz w:val="24"/>
                    <w:szCs w:val="24"/>
                  </w:rPr>
                  <m:t>c</m:t>
                </m:r>
                <m:ctrlPr>
                  <w:rPr>
                    <w:rFonts w:ascii="Cambria Math" w:hAnsi="Cambria Math" w:eastAsia="宋体"/>
                    <w:i/>
                    <w:iCs/>
                    <w:sz w:val="24"/>
                    <w:szCs w:val="24"/>
                  </w:rPr>
                </m:ctrlPr>
              </m:e>
              <m:sub>
                <m:r>
                  <m:rPr/>
                  <w:rPr>
                    <w:rFonts w:ascii="Cambria Math" w:hAnsi="Cambria Math" w:eastAsia="宋体"/>
                    <w:sz w:val="24"/>
                    <w:szCs w:val="24"/>
                  </w:rPr>
                  <m:t>i,k</m:t>
                </m:r>
                <m:ctrlPr>
                  <w:rPr>
                    <w:rFonts w:ascii="Cambria Math" w:hAnsi="Cambria Math" w:eastAsia="宋体"/>
                    <w:i/>
                    <w:iCs/>
                    <w:sz w:val="24"/>
                    <w:szCs w:val="24"/>
                  </w:rPr>
                </m:ctrlPr>
              </m:sub>
            </m:sSub>
            <m:ctrlPr>
              <w:rPr>
                <w:rFonts w:ascii="Cambria Math" w:hAnsi="Cambria Math" w:eastAsia="宋体"/>
                <w:i/>
                <w:iCs/>
                <w:sz w:val="24"/>
                <w:szCs w:val="24"/>
              </w:rPr>
            </m:ctrlPr>
          </m:den>
        </m:f>
        <m:r>
          <m:rPr/>
          <w:rPr>
            <w:rFonts w:ascii="Cambria Math" w:hAnsi="Cambria Math" w:eastAsia="宋体"/>
            <w:sz w:val="24"/>
            <w:szCs w:val="24"/>
          </w:rPr>
          <m:t>−1)</m:t>
        </m:r>
      </m:oMath>
      <w:r>
        <w:rPr>
          <w:rFonts w:hint="eastAsia"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oMath>
      <w:r>
        <w:rPr>
          <w:rFonts w:ascii="宋体" w:hAnsi="宋体" w:eastAsia="宋体"/>
          <w:sz w:val="24"/>
          <w:szCs w:val="24"/>
        </w:rPr>
        <w:t>为该单品的当日</w:t>
      </w:r>
      <w:r>
        <w:rPr>
          <w:rFonts w:hint="eastAsia" w:ascii="宋体" w:hAnsi="宋体" w:eastAsia="宋体"/>
          <w:sz w:val="24"/>
          <w:szCs w:val="24"/>
        </w:rPr>
        <w:t>非打折</w:t>
      </w:r>
      <w:r>
        <w:rPr>
          <w:rFonts w:ascii="宋体" w:hAnsi="宋体" w:eastAsia="宋体"/>
          <w:sz w:val="24"/>
          <w:szCs w:val="24"/>
        </w:rPr>
        <w:t>销量</w:t>
      </w:r>
      <w:r>
        <w:rPr>
          <w:rFonts w:hint="eastAsia" w:ascii="宋体" w:hAnsi="宋体" w:eastAsia="宋体"/>
          <w:sz w:val="24"/>
          <w:szCs w:val="24"/>
        </w:rPr>
        <w:t>即日</w:t>
      </w:r>
      <w:ins w:id="118" w:author="师 珑天" w:date="2023-09-10T13:54:00Z">
        <w:r>
          <w:rPr>
            <w:rFonts w:hint="eastAsia" w:ascii="宋体" w:hAnsi="宋体" w:eastAsia="宋体"/>
            <w:sz w:val="24"/>
            <w:szCs w:val="24"/>
          </w:rPr>
          <w:t>总销量，分母上的</w:t>
        </w:r>
      </w:ins>
      <m:oMath>
        <w:ins w:id="119" w:author="师 珑天" w:date="2023-09-10T13:54:00Z">
          <m:r>
            <m:rPr/>
            <w:rPr>
              <w:rFonts w:ascii="Cambria Math" w:hAnsi="Cambria Math" w:eastAsia="宋体"/>
              <w:sz w:val="24"/>
              <w:szCs w:val="24"/>
            </w:rPr>
            <m:t>S</m:t>
          </m:r>
        </w:ins>
      </m:oMath>
      <w:ins w:id="120" w:author="师 珑天" w:date="2023-09-10T13:54:00Z">
        <w:r>
          <w:rPr>
            <w:rFonts w:hint="eastAsia" w:ascii="宋体" w:hAnsi="宋体" w:eastAsia="宋体"/>
            <w:sz w:val="24"/>
            <w:szCs w:val="24"/>
          </w:rPr>
          <w:t>为该单品所在类的当日</w:t>
        </w:r>
      </w:ins>
      <w:r>
        <w:rPr>
          <w:rFonts w:hint="eastAsia" w:ascii="宋体" w:hAnsi="宋体" w:eastAsia="宋体"/>
          <w:sz w:val="24"/>
          <w:szCs w:val="24"/>
        </w:rPr>
        <w:t>总销量；若该类产品的若干单品当天存在打折销售，则可以做类似处理，即得该类产品当日的</w:t>
      </w:r>
      <m:oMath>
        <m:r>
          <m:rPr/>
          <w:rPr>
            <w:rFonts w:hint="eastAsia" w:ascii="Cambria Math" w:hAnsi="Cambria Math" w:eastAsia="宋体"/>
            <w:sz w:val="24"/>
            <w:szCs w:val="24"/>
          </w:rPr>
          <m:t>w</m:t>
        </m:r>
        <m:r>
          <m:rPr/>
          <w:rPr>
            <w:rFonts w:ascii="Cambria Math" w:hAnsi="Cambria Math" w:eastAsia="宋体"/>
            <w:sz w:val="24"/>
            <w:szCs w:val="24"/>
          </w:rPr>
          <m:t>=</m:t>
        </m:r>
        <m:nary>
          <m:naryPr>
            <m:chr m:val="∑"/>
            <m:limLoc m:val="undOvr"/>
            <m:ctrlPr>
              <w:rPr>
                <w:rFonts w:ascii="Cambria Math" w:hAnsi="Cambria Math" w:eastAsia="宋体"/>
                <w:i/>
                <w:sz w:val="24"/>
                <w:szCs w:val="24"/>
              </w:rPr>
            </m:ctrlPr>
          </m:naryPr>
          <m:sub>
            <m:r>
              <m:rPr/>
              <w:rPr>
                <w:rFonts w:ascii="Cambria Math" w:hAnsi="Cambria Math" w:eastAsia="宋体"/>
                <w:sz w:val="24"/>
                <w:szCs w:val="24"/>
              </w:rPr>
              <m:t>k=1</m:t>
            </m:r>
            <m:ctrlPr>
              <w:rPr>
                <w:rFonts w:ascii="Cambria Math" w:hAnsi="Cambria Math" w:eastAsia="宋体"/>
                <w:i/>
                <w:sz w:val="24"/>
                <w:szCs w:val="24"/>
              </w:rPr>
            </m:ctrlPr>
          </m:sub>
          <m:sup>
            <m:r>
              <m:rPr/>
              <w:rPr>
                <w:rFonts w:hint="eastAsia" w:ascii="Cambria Math" w:hAnsi="Cambria Math" w:eastAsia="宋体"/>
                <w:sz w:val="24"/>
                <w:szCs w:val="24"/>
              </w:rPr>
              <m:t>n</m:t>
            </m:r>
            <m:ctrlPr>
              <w:rPr>
                <w:rFonts w:ascii="Cambria Math" w:hAnsi="Cambria Math" w:eastAsia="宋体"/>
                <w:i/>
                <w:sz w:val="24"/>
                <w:szCs w:val="24"/>
              </w:rPr>
            </m:ctrlPr>
          </m:sup>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S</m:t>
                </m:r>
                <m:ctrlPr>
                  <w:rPr>
                    <w:rFonts w:ascii="Cambria Math" w:hAnsi="Cambria Math" w:eastAsia="宋体"/>
                    <w:i/>
                    <w:sz w:val="24"/>
                    <w:szCs w:val="24"/>
                  </w:rPr>
                </m:ctrlPr>
              </m:den>
            </m:f>
            <m:r>
              <m:rPr/>
              <w:rPr>
                <w:rFonts w:ascii="Cambria Math" w:hAnsi="Cambria Math" w:eastAsia="宋体"/>
                <w:sz w:val="24"/>
                <w:szCs w:val="24"/>
              </w:rPr>
              <m:t>(</m:t>
            </m:r>
            <m:ctrlPr>
              <w:rPr>
                <w:rFonts w:ascii="Cambria Math" w:hAnsi="Cambria Math" w:eastAsia="宋体"/>
                <w:i/>
                <w:sz w:val="24"/>
                <w:szCs w:val="24"/>
              </w:rPr>
            </m:ctrlPr>
          </m:e>
        </m:nary>
        <m:f>
          <m:fPr>
            <m:ctrlPr>
              <w:rPr>
                <w:rFonts w:ascii="Cambria Math" w:hAnsi="Cambria Math" w:eastAsia="宋体"/>
                <w:i/>
                <w:iCs/>
                <w:sz w:val="24"/>
                <w:szCs w:val="24"/>
              </w:rPr>
            </m:ctrlPr>
          </m:fPr>
          <m:num>
            <m:sSub>
              <m:sSubPr>
                <m:ctrlPr>
                  <w:rPr>
                    <w:rFonts w:ascii="Cambria Math" w:hAnsi="Cambria Math" w:eastAsia="宋体"/>
                    <w:i/>
                    <w:iCs/>
                    <w:sz w:val="24"/>
                    <w:szCs w:val="24"/>
                  </w:rPr>
                </m:ctrlPr>
              </m:sSubPr>
              <m:e>
                <m:r>
                  <m:rPr/>
                  <w:rPr>
                    <w:rFonts w:ascii="Cambria Math" w:hAnsi="Cambria Math" w:eastAsia="宋体"/>
                    <w:sz w:val="24"/>
                    <w:szCs w:val="24"/>
                  </w:rPr>
                  <m:t>x</m:t>
                </m:r>
                <m:ctrlPr>
                  <w:rPr>
                    <w:rFonts w:ascii="Cambria Math" w:hAnsi="Cambria Math" w:eastAsia="宋体"/>
                    <w:i/>
                    <w:iCs/>
                    <w:sz w:val="24"/>
                    <w:szCs w:val="24"/>
                  </w:rPr>
                </m:ctrlPr>
              </m:e>
              <m:sub>
                <m:r>
                  <m:rPr/>
                  <w:rPr>
                    <w:rFonts w:hint="eastAsia" w:ascii="Cambria Math" w:hAnsi="Cambria Math" w:eastAsia="宋体"/>
                    <w:sz w:val="24"/>
                    <w:szCs w:val="24"/>
                  </w:rPr>
                  <m:t>i</m:t>
                </m:r>
                <m:r>
                  <m:rPr/>
                  <w:rPr>
                    <w:rFonts w:ascii="Cambria Math" w:hAnsi="Cambria Math" w:eastAsia="宋体"/>
                    <w:sz w:val="24"/>
                    <w:szCs w:val="24"/>
                  </w:rPr>
                  <m:t>,k</m:t>
                </m:r>
                <m:ctrlPr>
                  <w:rPr>
                    <w:rFonts w:ascii="Cambria Math" w:hAnsi="Cambria Math" w:eastAsia="宋体"/>
                    <w:i/>
                    <w:iCs/>
                    <w:sz w:val="24"/>
                    <w:szCs w:val="24"/>
                  </w:rPr>
                </m:ctrlPr>
              </m:sub>
            </m:sSub>
            <m:ctrlPr>
              <w:rPr>
                <w:rFonts w:ascii="Cambria Math" w:hAnsi="Cambria Math" w:eastAsia="宋体"/>
                <w:i/>
                <w:iCs/>
                <w:sz w:val="24"/>
                <w:szCs w:val="24"/>
              </w:rPr>
            </m:ctrlPr>
          </m:num>
          <m:den>
            <m:sSub>
              <m:sSubPr>
                <m:ctrlPr>
                  <w:rPr>
                    <w:rFonts w:ascii="Cambria Math" w:hAnsi="Cambria Math" w:eastAsia="宋体"/>
                    <w:i/>
                    <w:iCs/>
                    <w:sz w:val="24"/>
                    <w:szCs w:val="24"/>
                  </w:rPr>
                </m:ctrlPr>
              </m:sSubPr>
              <m:e>
                <m:r>
                  <m:rPr/>
                  <w:rPr>
                    <w:rFonts w:hint="eastAsia" w:ascii="Cambria Math" w:hAnsi="Cambria Math" w:eastAsia="宋体"/>
                    <w:sz w:val="24"/>
                    <w:szCs w:val="24"/>
                  </w:rPr>
                  <m:t>c</m:t>
                </m:r>
                <m:ctrlPr>
                  <w:rPr>
                    <w:rFonts w:ascii="Cambria Math" w:hAnsi="Cambria Math" w:eastAsia="宋体"/>
                    <w:i/>
                    <w:iCs/>
                    <w:sz w:val="24"/>
                    <w:szCs w:val="24"/>
                  </w:rPr>
                </m:ctrlPr>
              </m:e>
              <m:sub>
                <m:r>
                  <m:rPr/>
                  <w:rPr>
                    <w:rFonts w:ascii="Cambria Math" w:hAnsi="Cambria Math" w:eastAsia="宋体"/>
                    <w:sz w:val="24"/>
                    <w:szCs w:val="24"/>
                  </w:rPr>
                  <m:t>i,k</m:t>
                </m:r>
                <m:ctrlPr>
                  <w:rPr>
                    <w:rFonts w:ascii="Cambria Math" w:hAnsi="Cambria Math" w:eastAsia="宋体"/>
                    <w:i/>
                    <w:iCs/>
                    <w:sz w:val="24"/>
                    <w:szCs w:val="24"/>
                  </w:rPr>
                </m:ctrlPr>
              </m:sub>
            </m:sSub>
            <m:ctrlPr>
              <w:rPr>
                <w:rFonts w:ascii="Cambria Math" w:hAnsi="Cambria Math" w:eastAsia="宋体"/>
                <w:i/>
                <w:iCs/>
                <w:sz w:val="24"/>
                <w:szCs w:val="24"/>
              </w:rPr>
            </m:ctrlPr>
          </m:den>
        </m:f>
        <m:r>
          <m:rPr/>
          <w:rPr>
            <w:rFonts w:ascii="Cambria Math" w:hAnsi="Cambria Math" w:eastAsia="宋体"/>
            <w:sz w:val="24"/>
            <w:szCs w:val="24"/>
          </w:rPr>
          <m:t>−1)+</m:t>
        </m:r>
        <m:nary>
          <m:naryPr>
            <m:chr m:val="∑"/>
            <m:limLoc m:val="undOvr"/>
            <m:ctrlPr>
              <w:rPr>
                <w:rFonts w:ascii="Cambria Math" w:hAnsi="Cambria Math" w:eastAsia="宋体"/>
                <w:i/>
                <w:sz w:val="24"/>
                <w:szCs w:val="24"/>
              </w:rPr>
            </m:ctrlPr>
          </m:naryPr>
          <m:sub>
            <m:r>
              <m:rPr/>
              <w:rPr>
                <w:rFonts w:ascii="Cambria Math" w:hAnsi="Cambria Math" w:eastAsia="宋体"/>
                <w:sz w:val="24"/>
                <w:szCs w:val="24"/>
              </w:rPr>
              <m:t>k=1</m:t>
            </m:r>
            <m:ctrlPr>
              <w:rPr>
                <w:rFonts w:ascii="Cambria Math" w:hAnsi="Cambria Math" w:eastAsia="宋体"/>
                <w:i/>
                <w:sz w:val="24"/>
                <w:szCs w:val="24"/>
              </w:rPr>
            </m:ctrlPr>
          </m:sub>
          <m:sup>
            <m:r>
              <m:rPr/>
              <w:rPr>
                <w:rFonts w:hint="eastAsia" w:ascii="Cambria Math" w:hAnsi="Cambria Math" w:eastAsia="宋体"/>
                <w:sz w:val="24"/>
                <w:szCs w:val="24"/>
              </w:rPr>
              <m:t>n</m:t>
            </m:r>
            <m:ctrlPr>
              <w:rPr>
                <w:rFonts w:ascii="Cambria Math" w:hAnsi="Cambria Math" w:eastAsia="宋体"/>
                <w:i/>
                <w:sz w:val="24"/>
                <w:szCs w:val="24"/>
              </w:rPr>
            </m:ctrlPr>
          </m:sup>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ε</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S</m:t>
                </m:r>
                <m:ctrlPr>
                  <w:rPr>
                    <w:rFonts w:ascii="Cambria Math" w:hAnsi="Cambria Math" w:eastAsia="宋体"/>
                    <w:i/>
                    <w:sz w:val="24"/>
                    <w:szCs w:val="24"/>
                  </w:rPr>
                </m:ctrlPr>
              </m:den>
            </m:f>
            <m:r>
              <m:rPr/>
              <w:rPr>
                <w:rFonts w:ascii="Cambria Math" w:hAnsi="Cambria Math" w:eastAsia="宋体"/>
                <w:sz w:val="24"/>
                <w:szCs w:val="24"/>
              </w:rPr>
              <m:t>(</m:t>
            </m:r>
            <m:ctrlPr>
              <w:rPr>
                <w:rFonts w:ascii="Cambria Math" w:hAnsi="Cambria Math" w:eastAsia="宋体"/>
                <w:i/>
                <w:sz w:val="24"/>
                <w:szCs w:val="24"/>
              </w:rPr>
            </m:ctrlPr>
          </m:e>
        </m:nary>
        <m:f>
          <m:fPr>
            <m:ctrlPr>
              <w:rPr>
                <w:rFonts w:ascii="Cambria Math" w:hAnsi="Cambria Math" w:eastAsia="宋体"/>
                <w:i/>
                <w:iCs/>
                <w:sz w:val="24"/>
                <w:szCs w:val="24"/>
              </w:rPr>
            </m:ctrlPr>
          </m:fPr>
          <m:num>
            <m:sSub>
              <m:sSubPr>
                <m:ctrlPr>
                  <w:rPr>
                    <w:rFonts w:ascii="Cambria Math" w:hAnsi="Cambria Math" w:eastAsia="宋体"/>
                    <w:i/>
                    <w:iCs/>
                    <w:sz w:val="24"/>
                    <w:szCs w:val="24"/>
                  </w:rPr>
                </m:ctrlPr>
              </m:sSubPr>
              <m:e>
                <m:r>
                  <m:rPr/>
                  <w:rPr>
                    <w:rFonts w:ascii="Cambria Math" w:hAnsi="Cambria Math" w:eastAsia="宋体"/>
                    <w:sz w:val="24"/>
                    <w:szCs w:val="24"/>
                  </w:rPr>
                  <m:t>x</m:t>
                </m:r>
                <m:ctrlPr>
                  <w:rPr>
                    <w:rFonts w:ascii="Cambria Math" w:hAnsi="Cambria Math" w:eastAsia="宋体"/>
                    <w:i/>
                    <w:iCs/>
                    <w:sz w:val="24"/>
                    <w:szCs w:val="24"/>
                  </w:rPr>
                </m:ctrlPr>
              </m:e>
              <m:sub>
                <m:r>
                  <m:rPr/>
                  <w:rPr>
                    <w:rFonts w:hint="eastAsia" w:ascii="Cambria Math" w:hAnsi="Cambria Math" w:eastAsia="宋体"/>
                    <w:sz w:val="24"/>
                    <w:szCs w:val="24"/>
                  </w:rPr>
                  <m:t>i</m:t>
                </m:r>
                <m:r>
                  <m:rPr/>
                  <w:rPr>
                    <w:rFonts w:ascii="Cambria Math" w:hAnsi="Cambria Math" w:eastAsia="宋体"/>
                    <w:sz w:val="24"/>
                    <w:szCs w:val="24"/>
                  </w:rPr>
                  <m:t>,k</m:t>
                </m:r>
                <m:ctrlPr>
                  <w:rPr>
                    <w:rFonts w:ascii="Cambria Math" w:hAnsi="Cambria Math" w:eastAsia="宋体"/>
                    <w:i/>
                    <w:iCs/>
                    <w:sz w:val="24"/>
                    <w:szCs w:val="24"/>
                  </w:rPr>
                </m:ctrlPr>
              </m:sub>
            </m:sSub>
            <m:ctrlPr>
              <w:rPr>
                <w:rFonts w:ascii="Cambria Math" w:hAnsi="Cambria Math" w:eastAsia="宋体"/>
                <w:i/>
                <w:iCs/>
                <w:sz w:val="24"/>
                <w:szCs w:val="24"/>
              </w:rPr>
            </m:ctrlPr>
          </m:num>
          <m:den>
            <m:sSub>
              <m:sSubPr>
                <m:ctrlPr>
                  <w:rPr>
                    <w:rFonts w:ascii="Cambria Math" w:hAnsi="Cambria Math" w:eastAsia="宋体"/>
                    <w:i/>
                    <w:iCs/>
                    <w:sz w:val="24"/>
                    <w:szCs w:val="24"/>
                  </w:rPr>
                </m:ctrlPr>
              </m:sSubPr>
              <m:e>
                <m:r>
                  <m:rPr/>
                  <w:rPr>
                    <w:rFonts w:hint="eastAsia" w:ascii="Cambria Math" w:hAnsi="Cambria Math" w:eastAsia="宋体"/>
                    <w:sz w:val="24"/>
                    <w:szCs w:val="24"/>
                  </w:rPr>
                  <m:t>c</m:t>
                </m:r>
                <m:ctrlPr>
                  <w:rPr>
                    <w:rFonts w:ascii="Cambria Math" w:hAnsi="Cambria Math" w:eastAsia="宋体"/>
                    <w:i/>
                    <w:iCs/>
                    <w:sz w:val="24"/>
                    <w:szCs w:val="24"/>
                  </w:rPr>
                </m:ctrlPr>
              </m:e>
              <m:sub>
                <m:r>
                  <m:rPr/>
                  <w:rPr>
                    <w:rFonts w:ascii="Cambria Math" w:hAnsi="Cambria Math" w:eastAsia="宋体"/>
                    <w:sz w:val="24"/>
                    <w:szCs w:val="24"/>
                  </w:rPr>
                  <m:t>i,k</m:t>
                </m:r>
                <m:ctrlPr>
                  <w:rPr>
                    <w:rFonts w:ascii="Cambria Math" w:hAnsi="Cambria Math" w:eastAsia="宋体"/>
                    <w:i/>
                    <w:iCs/>
                    <w:sz w:val="24"/>
                    <w:szCs w:val="24"/>
                  </w:rPr>
                </m:ctrlPr>
              </m:sub>
            </m:sSub>
            <m:ctrlPr>
              <w:rPr>
                <w:rFonts w:ascii="Cambria Math" w:hAnsi="Cambria Math" w:eastAsia="宋体"/>
                <w:i/>
                <w:iCs/>
                <w:sz w:val="24"/>
                <w:szCs w:val="24"/>
              </w:rPr>
            </m:ctrlPr>
          </m:den>
        </m:f>
        <m:sSub>
          <m:sSubPr>
            <m:ctrlPr>
              <w:rPr>
                <w:rFonts w:ascii="Cambria Math" w:hAnsi="Cambria Math" w:eastAsia="宋体"/>
                <w:i/>
                <w:sz w:val="24"/>
                <w:szCs w:val="24"/>
              </w:rPr>
            </m:ctrlPr>
          </m:sSubPr>
          <m:e>
            <m:r>
              <m:rPr/>
              <w:rPr>
                <w:rFonts w:ascii="Cambria Math" w:hAnsi="Cambria Math" w:eastAsia="宋体"/>
                <w:sz w:val="24"/>
                <w:szCs w:val="24"/>
              </w:rPr>
              <m:t>α</m:t>
            </m:r>
            <m:ctrlPr>
              <w:rPr>
                <w:rFonts w:ascii="Cambria Math" w:hAnsi="Cambria Math" w:eastAsia="宋体"/>
                <w:i/>
                <w:sz w:val="24"/>
                <w:szCs w:val="24"/>
              </w:rPr>
            </m:ctrlPr>
          </m:e>
          <m:sub>
            <m:r>
              <m:rPr/>
              <w:rPr>
                <w:rFonts w:ascii="Cambria Math" w:hAnsi="Cambria Math" w:eastAsia="宋体"/>
                <w:sz w:val="24"/>
                <w:szCs w:val="24"/>
              </w:rPr>
              <m:t>i,k</m:t>
            </m:r>
            <m:ctrlPr>
              <w:rPr>
                <w:rFonts w:ascii="Cambria Math" w:hAnsi="Cambria Math" w:eastAsia="宋体"/>
                <w:i/>
                <w:sz w:val="24"/>
                <w:szCs w:val="24"/>
              </w:rPr>
            </m:ctrlPr>
          </m:sub>
        </m:sSub>
        <m:r>
          <m:rPr/>
          <w:rPr>
            <w:rFonts w:ascii="Cambria Math" w:hAnsi="Cambria Math" w:eastAsia="宋体"/>
            <w:sz w:val="24"/>
            <w:szCs w:val="24"/>
          </w:rPr>
          <m:t>−1)</m:t>
        </m:r>
      </m:oMath>
      <w:r>
        <w:rPr>
          <w:rFonts w:hint="eastAsia" w:ascii="宋体" w:hAnsi="宋体" w:eastAsia="宋体"/>
          <w:sz w:val="24"/>
          <w:szCs w:val="24"/>
        </w:rPr>
        <w:t>，其中</w:t>
      </w:r>
      <m:oMath>
        <m:sSub>
          <m:sSubPr>
            <m:ctrlPr>
              <w:rPr>
                <w:rFonts w:ascii="Cambria Math" w:hAnsi="Cambria Math" w:eastAsia="宋体"/>
                <w:i/>
                <w:sz w:val="24"/>
                <w:szCs w:val="24"/>
              </w:rPr>
            </m:ctrlPr>
          </m:sSubPr>
          <m:e>
            <m:r>
              <m:rPr/>
              <w:rPr>
                <w:rFonts w:ascii="Cambria Math" w:hAnsi="Cambria Math" w:eastAsia="宋体"/>
                <w:sz w:val="24"/>
                <w:szCs w:val="24"/>
              </w:rPr>
              <m:t>ε</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oMath>
      <w:r>
        <w:rPr>
          <w:rFonts w:hint="eastAsia" w:ascii="宋体" w:hAnsi="宋体" w:eastAsia="宋体"/>
          <w:sz w:val="24"/>
          <w:szCs w:val="24"/>
        </w:rPr>
        <w:t>为某单品的打折销量，这是因为当天的</w:t>
      </w:r>
      <m:oMath>
        <m:sSub>
          <m:sSubPr>
            <m:ctrlPr>
              <w:rPr>
                <w:rFonts w:ascii="Cambria Math" w:hAnsi="Cambria Math" w:eastAsia="宋体"/>
                <w:i/>
                <w:sz w:val="24"/>
                <w:szCs w:val="24"/>
              </w:rPr>
            </m:ctrlPr>
          </m:sSubPr>
          <m:e>
            <m:r>
              <m:rPr/>
              <w:rPr>
                <w:rFonts w:ascii="Cambria Math" w:hAnsi="Cambria Math" w:eastAsia="宋体"/>
                <w:sz w:val="24"/>
                <w:szCs w:val="24"/>
              </w:rPr>
              <m:t>α</m:t>
            </m:r>
            <m:ctrlPr>
              <w:rPr>
                <w:rFonts w:ascii="Cambria Math" w:hAnsi="Cambria Math" w:eastAsia="宋体"/>
                <w:i/>
                <w:sz w:val="24"/>
                <w:szCs w:val="24"/>
              </w:rPr>
            </m:ctrlPr>
          </m:e>
          <m:sub>
            <m:r>
              <m:rPr/>
              <w:rPr>
                <w:rFonts w:ascii="Cambria Math" w:hAnsi="Cambria Math" w:eastAsia="宋体"/>
                <w:sz w:val="24"/>
                <w:szCs w:val="24"/>
              </w:rPr>
              <m:t>i,k</m:t>
            </m:r>
            <m:ctrlPr>
              <w:rPr>
                <w:rFonts w:ascii="Cambria Math" w:hAnsi="Cambria Math" w:eastAsia="宋体"/>
                <w:i/>
                <w:sz w:val="24"/>
                <w:szCs w:val="24"/>
              </w:rPr>
            </m:ctrlPr>
          </m:sub>
        </m:sSub>
      </m:oMath>
      <w:r>
        <w:rPr>
          <w:rFonts w:hint="eastAsia" w:ascii="宋体" w:hAnsi="宋体" w:eastAsia="宋体"/>
          <w:sz w:val="24"/>
          <w:szCs w:val="24"/>
        </w:rPr>
        <w:t>在上文中已经被完备定义（情形②的定义）且已知。如此一来，确定当天该类产品的</w:t>
      </w:r>
      <m:oMath>
        <m:r>
          <m:rPr/>
          <w:rPr>
            <w:rFonts w:ascii="Cambria Math" w:hAnsi="Cambria Math" w:eastAsia="宋体"/>
            <w:sz w:val="24"/>
            <w:szCs w:val="24"/>
          </w:rPr>
          <m:t>w</m:t>
        </m:r>
      </m:oMath>
      <w:r>
        <w:rPr>
          <w:rFonts w:hint="eastAsia" w:ascii="宋体" w:hAnsi="宋体" w:eastAsia="宋体"/>
          <w:sz w:val="24"/>
          <w:szCs w:val="24"/>
        </w:rPr>
        <w:t>值的相关问题便迎刃而解。</w:t>
      </w:r>
    </w:p>
    <w:p>
      <w:pPr>
        <w:spacing w:line="360" w:lineRule="auto"/>
        <w:ind w:firstLine="476"/>
        <w:rPr>
          <w:rFonts w:ascii="宋体" w:hAnsi="宋体" w:eastAsia="宋体"/>
          <w:sz w:val="24"/>
          <w:szCs w:val="24"/>
        </w:rPr>
      </w:pPr>
      <w:r>
        <w:rPr>
          <w:rFonts w:hint="eastAsia" w:ascii="宋体" w:hAnsi="宋体" w:eastAsia="宋体"/>
          <w:sz w:val="24"/>
          <w:szCs w:val="24"/>
        </w:rPr>
        <w:t>之后，我们需要找到历史数据中的每一天的加权折率</w:t>
      </w:r>
      <m:oMath>
        <m:r>
          <m:rPr/>
          <w:rPr>
            <w:rFonts w:ascii="Cambria Math" w:hAnsi="Cambria Math" w:eastAsia="宋体"/>
            <w:sz w:val="24"/>
            <w:szCs w:val="24"/>
          </w:rPr>
          <m:t>α</m:t>
        </m:r>
      </m:oMath>
      <w:r>
        <w:rPr>
          <w:rFonts w:hint="eastAsia" w:ascii="宋体" w:hAnsi="宋体" w:eastAsia="宋体"/>
          <w:sz w:val="24"/>
          <w:szCs w:val="24"/>
        </w:rPr>
        <w:t>，以便于考虑预测的打折产品对应的销售额，实际上</w:t>
      </w:r>
      <m:oMath>
        <m:r>
          <m:rPr/>
          <w:rPr>
            <w:rFonts w:ascii="Cambria Math" w:hAnsi="Cambria Math" w:eastAsia="宋体"/>
            <w:sz w:val="24"/>
            <w:szCs w:val="24"/>
          </w:rPr>
          <m:t>α=</m:t>
        </m:r>
        <m:sSub>
          <m:sSubPr>
            <m:ctrlPr>
              <w:rPr>
                <w:rFonts w:ascii="Cambria Math" w:hAnsi="Cambria Math" w:eastAsia="宋体"/>
                <w:i/>
                <w:sz w:val="24"/>
                <w:szCs w:val="24"/>
              </w:rPr>
            </m:ctrlPr>
          </m:sSubPr>
          <m:e>
            <m:r>
              <m:rPr/>
              <w:rPr>
                <w:rFonts w:ascii="Cambria Math" w:hAnsi="Cambria Math" w:eastAsia="宋体"/>
                <w:sz w:val="24"/>
                <w:szCs w:val="24"/>
              </w:rPr>
              <m:t>α</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r>
          <m:rPr/>
          <w:rPr>
            <w:rFonts w:ascii="Cambria Math" w:hAnsi="Cambria Math" w:eastAsia="宋体"/>
            <w:sz w:val="24"/>
            <w:szCs w:val="24"/>
          </w:rPr>
          <m:t>=</m:t>
        </m:r>
        <m:nary>
          <m:naryPr>
            <m:chr m:val="∑"/>
            <m:limLoc m:val="undOvr"/>
            <m:ctrlPr>
              <w:rPr>
                <w:rFonts w:ascii="Cambria Math" w:hAnsi="Cambria Math" w:eastAsia="宋体"/>
                <w:i/>
                <w:sz w:val="24"/>
                <w:szCs w:val="24"/>
              </w:rPr>
            </m:ctrlPr>
          </m:naryPr>
          <m:sub>
            <m:r>
              <m:rPr/>
              <w:rPr>
                <w:rFonts w:ascii="Cambria Math" w:hAnsi="Cambria Math" w:eastAsia="宋体"/>
                <w:sz w:val="24"/>
                <w:szCs w:val="24"/>
              </w:rPr>
              <m:t>k=1</m:t>
            </m:r>
            <m:ctrlPr>
              <w:rPr>
                <w:rFonts w:ascii="Cambria Math" w:hAnsi="Cambria Math" w:eastAsia="宋体"/>
                <w:i/>
                <w:sz w:val="24"/>
                <w:szCs w:val="24"/>
              </w:rPr>
            </m:ctrlPr>
          </m:sub>
          <m:sup>
            <m:r>
              <m:rPr/>
              <w:rPr>
                <w:rFonts w:ascii="Cambria Math" w:hAnsi="Cambria Math" w:eastAsia="宋体"/>
                <w:sz w:val="24"/>
                <w:szCs w:val="24"/>
              </w:rPr>
              <m:t>n</m:t>
            </m:r>
            <m:ctrlPr>
              <w:rPr>
                <w:rFonts w:ascii="Cambria Math" w:hAnsi="Cambria Math" w:eastAsia="宋体"/>
                <w:i/>
                <w:sz w:val="24"/>
                <w:szCs w:val="24"/>
              </w:rPr>
            </m:ctrlPr>
          </m:sup>
          <m:e>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S</m:t>
                </m:r>
                <m:ctrlPr>
                  <w:rPr>
                    <w:rFonts w:ascii="Cambria Math" w:hAnsi="Cambria Math" w:eastAsia="宋体"/>
                    <w:i/>
                    <w:sz w:val="24"/>
                    <w:szCs w:val="24"/>
                  </w:rPr>
                </m:ctrlPr>
              </m:den>
            </m:f>
            <m:sSub>
              <m:sSubPr>
                <m:ctrlPr>
                  <w:rPr>
                    <w:rFonts w:ascii="Cambria Math" w:hAnsi="Cambria Math" w:eastAsia="宋体"/>
                    <w:i/>
                    <w:sz w:val="24"/>
                    <w:szCs w:val="24"/>
                  </w:rPr>
                </m:ctrlPr>
              </m:sSubPr>
              <m:e>
                <m:r>
                  <m:rPr/>
                  <w:rPr>
                    <w:rFonts w:ascii="Cambria Math" w:hAnsi="Cambria Math" w:eastAsia="宋体"/>
                    <w:sz w:val="24"/>
                    <w:szCs w:val="24"/>
                  </w:rPr>
                  <m:t>α</m:t>
                </m:r>
                <m:ctrlPr>
                  <w:rPr>
                    <w:rFonts w:ascii="Cambria Math" w:hAnsi="Cambria Math" w:eastAsia="宋体"/>
                    <w:i/>
                    <w:sz w:val="24"/>
                    <w:szCs w:val="24"/>
                  </w:rPr>
                </m:ctrlPr>
              </m:e>
              <m:sub>
                <m:r>
                  <m:rPr/>
                  <w:rPr>
                    <w:rFonts w:ascii="Cambria Math" w:hAnsi="Cambria Math" w:eastAsia="宋体"/>
                    <w:sz w:val="24"/>
                    <w:szCs w:val="24"/>
                  </w:rPr>
                  <m:t>i,k</m:t>
                </m:r>
                <m:ctrlPr>
                  <w:rPr>
                    <w:rFonts w:ascii="Cambria Math" w:hAnsi="Cambria Math" w:eastAsia="宋体"/>
                    <w:i/>
                    <w:sz w:val="24"/>
                    <w:szCs w:val="24"/>
                  </w:rPr>
                </m:ctrlPr>
              </m:sub>
            </m:sSub>
            <m:ctrlPr>
              <w:rPr>
                <w:rFonts w:ascii="Cambria Math" w:hAnsi="Cambria Math" w:eastAsia="宋体"/>
                <w:i/>
                <w:sz w:val="24"/>
                <w:szCs w:val="24"/>
              </w:rPr>
            </m:ctrlPr>
          </m:e>
        </m:nary>
      </m:oMath>
      <w:r>
        <w:rPr>
          <w:rFonts w:hint="eastAsia" w:ascii="宋体" w:hAnsi="宋体" w:eastAsia="宋体"/>
          <w:sz w:val="24"/>
          <w:szCs w:val="24"/>
        </w:rPr>
        <w:t>可以完全被确定。</w:t>
      </w:r>
    </w:p>
    <w:p>
      <w:pPr>
        <w:spacing w:line="360" w:lineRule="auto"/>
        <w:ind w:firstLine="476"/>
        <w:rPr>
          <w:rFonts w:ascii="宋体" w:hAnsi="宋体" w:eastAsia="宋体"/>
          <w:sz w:val="24"/>
          <w:szCs w:val="24"/>
        </w:rPr>
      </w:pPr>
      <w:r>
        <w:rPr>
          <w:rFonts w:hint="eastAsia" w:ascii="宋体" w:hAnsi="宋体" w:eastAsia="宋体"/>
          <w:sz w:val="24"/>
          <w:szCs w:val="24"/>
        </w:rPr>
        <w:t>最后的准备工作落脚点为未来7天某品类的加权平均成本</w:t>
      </w:r>
      <m:oMath>
        <m:r>
          <m:rPr/>
          <w:rPr>
            <w:rFonts w:hint="eastAsia" w:ascii="Cambria Math" w:hAnsi="Cambria Math"/>
            <w:sz w:val="24"/>
            <w:szCs w:val="24"/>
          </w:rPr>
          <m:t>c</m:t>
        </m:r>
      </m:oMath>
      <w:r>
        <w:rPr>
          <w:rFonts w:hint="eastAsia" w:ascii="宋体" w:hAnsi="宋体" w:eastAsia="宋体"/>
          <w:sz w:val="24"/>
          <w:szCs w:val="24"/>
        </w:rPr>
        <w:t>上，首先，对三年内每个单品的批发价进行时间序列分析，预测出该单品在7月1日至</w:t>
      </w:r>
      <w:r>
        <w:rPr>
          <w:rFonts w:ascii="宋体" w:hAnsi="宋体" w:eastAsia="宋体"/>
          <w:sz w:val="24"/>
          <w:szCs w:val="24"/>
        </w:rPr>
        <w:t>7</w:t>
      </w:r>
      <w:r>
        <w:rPr>
          <w:rFonts w:hint="eastAsia" w:ascii="宋体" w:hAnsi="宋体" w:eastAsia="宋体"/>
          <w:sz w:val="24"/>
          <w:szCs w:val="24"/>
        </w:rPr>
        <w:t>日一周内每日可能的批发价，记为</w:t>
      </w:r>
      <m:oMath>
        <m:sSub>
          <m:sSubPr>
            <m:ctrlPr>
              <w:rPr>
                <w:rFonts w:ascii="Cambria Math" w:hAnsi="Cambria Math" w:eastAsia="宋体"/>
                <w:i/>
                <w:sz w:val="24"/>
                <w:szCs w:val="24"/>
              </w:rPr>
            </m:ctrlPr>
          </m:sSubPr>
          <m:e>
            <m:r>
              <m:rPr/>
              <w:rPr>
                <w:rFonts w:ascii="Cambria Math" w:hAnsi="Cambria Math" w:eastAsia="宋体"/>
                <w:sz w:val="24"/>
                <w:szCs w:val="24"/>
              </w:rPr>
              <m:t>c</m:t>
            </m:r>
            <m:ctrlPr>
              <w:rPr>
                <w:rFonts w:ascii="Cambria Math" w:hAnsi="Cambria Math" w:eastAsia="宋体"/>
                <w:i/>
                <w:sz w:val="24"/>
                <w:szCs w:val="24"/>
              </w:rPr>
            </m:ctrlPr>
          </m:e>
          <m:sub>
            <m:r>
              <m:rPr/>
              <w:rPr>
                <w:rFonts w:ascii="Cambria Math" w:hAnsi="Cambria Math" w:eastAsia="宋体"/>
                <w:sz w:val="24"/>
                <w:szCs w:val="24"/>
              </w:rPr>
              <m:t>i,j,k</m:t>
            </m:r>
            <m:ctrlPr>
              <w:rPr>
                <w:rFonts w:ascii="Cambria Math" w:hAnsi="Cambria Math" w:eastAsia="宋体"/>
                <w:i/>
                <w:sz w:val="24"/>
                <w:szCs w:val="24"/>
              </w:rPr>
            </m:ctrlPr>
          </m:sub>
        </m:sSub>
      </m:oMath>
      <w:r>
        <w:rPr>
          <w:rFonts w:hint="eastAsia" w:ascii="宋体" w:hAnsi="宋体" w:eastAsia="宋体"/>
          <w:sz w:val="24"/>
          <w:szCs w:val="24"/>
        </w:rPr>
        <w:t>,</w:t>
      </w:r>
      <w:r>
        <w:rPr>
          <w:rFonts w:ascii="宋体" w:hAnsi="宋体" w:eastAsia="宋体"/>
          <w:sz w:val="24"/>
          <w:szCs w:val="24"/>
        </w:rPr>
        <w:t xml:space="preserve"> 即第i类第j天第k个单品。</w:t>
      </w:r>
    </w:p>
    <w:p>
      <w:pPr>
        <w:spacing w:line="360" w:lineRule="auto"/>
        <w:ind w:firstLine="476"/>
        <w:rPr>
          <w:rFonts w:ascii="宋体" w:hAnsi="宋体" w:eastAsia="宋体"/>
          <w:sz w:val="24"/>
          <w:szCs w:val="24"/>
        </w:rPr>
      </w:pPr>
      <w:r>
        <w:rPr>
          <w:rFonts w:hint="eastAsia" w:ascii="宋体" w:hAnsi="宋体" w:eastAsia="宋体"/>
          <w:sz w:val="24"/>
          <w:szCs w:val="24"/>
        </w:rPr>
        <w:t>这里对时间序列分析方法做说明，本题应当采用时间序列预测方法中的Prophet模型。</w:t>
      </w:r>
      <w:r>
        <w:rPr>
          <w:rFonts w:ascii="宋体" w:hAnsi="宋体" w:eastAsia="宋体"/>
          <w:sz w:val="24"/>
          <w:szCs w:val="24"/>
        </w:rPr>
        <w:t>Prophet模型，是Facebook公司开源的一个专门用于大规模时间序列分析的模型</w:t>
      </w:r>
      <w:r>
        <w:rPr>
          <w:rFonts w:hint="eastAsia" w:ascii="宋体" w:hAnsi="宋体" w:eastAsia="宋体"/>
          <w:sz w:val="24"/>
          <w:szCs w:val="24"/>
        </w:rPr>
        <w:t>，</w:t>
      </w:r>
      <w:r>
        <w:rPr>
          <w:rFonts w:ascii="宋体" w:hAnsi="宋体" w:eastAsia="宋体"/>
          <w:sz w:val="24"/>
          <w:szCs w:val="24"/>
        </w:rPr>
        <w:t>基于加性模型（Additive Model），利用年月日等的周期性再加上假期影响去拟合非线性的趋势。</w:t>
      </w:r>
    </w:p>
    <w:p>
      <w:pPr>
        <w:spacing w:line="360" w:lineRule="auto"/>
        <w:ind w:firstLine="476"/>
        <w:rPr>
          <w:rFonts w:ascii="宋体" w:hAnsi="宋体" w:eastAsia="宋体"/>
          <w:sz w:val="24"/>
          <w:szCs w:val="24"/>
        </w:rPr>
      </w:pPr>
      <w:r>
        <w:rPr>
          <w:rFonts w:hint="eastAsia" w:ascii="宋体" w:hAnsi="宋体" w:eastAsia="宋体"/>
          <w:sz w:val="24"/>
          <w:szCs w:val="24"/>
        </w:rPr>
        <w:t>题目中的数据是按天为时间单位分成了若干间隔，因此具有较强周期性并且拥有几个周期的数据，适合使用该算法。并且Prophet模型对缺失值，趋势偏移和异常值都有着较好的支持，题目中这样的数据点不在少数。</w:t>
      </w:r>
      <w:r>
        <w:rPr>
          <w:rFonts w:ascii="宋体" w:hAnsi="宋体" w:eastAsia="宋体"/>
          <w:sz w:val="24"/>
          <w:szCs w:val="24"/>
        </w:rPr>
        <w:t>Prophet的大致原理如下，它将一个时间序列看成是三部分的组合：趋势，季节和假日</w:t>
      </w:r>
      <w:r>
        <w:rPr>
          <w:rFonts w:hint="eastAsia" w:ascii="宋体" w:hAnsi="宋体" w:eastAsia="宋体"/>
          <w:sz w:val="24"/>
          <w:szCs w:val="24"/>
        </w:rPr>
        <w:t>，即</w:t>
      </w:r>
      <m:oMath>
        <m:r>
          <m:rPr/>
          <w:rPr>
            <w:rFonts w:ascii="Cambria Math" w:hAnsi="Cambria Math" w:eastAsia="宋体"/>
            <w:sz w:val="24"/>
            <w:szCs w:val="24"/>
          </w:rPr>
          <m:t>y</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r>
          <m:rPr/>
          <w:rPr>
            <w:rFonts w:ascii="Cambria Math" w:hAnsi="Cambria Math" w:eastAsia="宋体"/>
            <w:sz w:val="24"/>
            <w:szCs w:val="24"/>
          </w:rPr>
          <m:t>=g</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r>
          <m:rPr/>
          <w:rPr>
            <w:rFonts w:ascii="Cambria Math" w:hAnsi="Cambria Math" w:eastAsia="宋体"/>
            <w:sz w:val="24"/>
            <w:szCs w:val="24"/>
          </w:rPr>
          <m:t>+s</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r>
          <m:rPr/>
          <w:rPr>
            <w:rFonts w:ascii="Cambria Math" w:hAnsi="Cambria Math" w:eastAsia="宋体"/>
            <w:sz w:val="24"/>
            <w:szCs w:val="24"/>
          </w:rPr>
          <m:t>+ℎ</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r>
          <m:rPr/>
          <w:rPr>
            <w:rFonts w:ascii="Cambria Math" w:hAnsi="Cambria Math" w:eastAsia="宋体"/>
            <w:sz w:val="24"/>
            <w:szCs w:val="24"/>
          </w:rPr>
          <m:t>+ϵt</m:t>
        </m:r>
      </m:oMath>
      <w:r>
        <w:rPr>
          <w:rFonts w:hint="eastAsia" w:ascii="宋体" w:hAnsi="宋体" w:eastAsia="宋体"/>
          <w:sz w:val="24"/>
          <w:szCs w:val="24"/>
        </w:rPr>
        <w:t>——</w:t>
      </w:r>
      <m:oMath>
        <m:r>
          <m:rPr/>
          <w:rPr>
            <w:rFonts w:ascii="Cambria Math" w:hAnsi="Cambria Math" w:eastAsia="宋体"/>
            <w:sz w:val="24"/>
            <w:szCs w:val="24"/>
          </w:rPr>
          <m:t>g</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oMath>
      <w:r>
        <w:rPr>
          <w:rFonts w:ascii="宋体" w:hAnsi="宋体" w:eastAsia="宋体"/>
          <w:sz w:val="24"/>
          <w:szCs w:val="24"/>
        </w:rPr>
        <w:t>代表趋势项，用于拟合时间序列里面的非周期项；</w:t>
      </w:r>
      <m:oMath>
        <m:r>
          <m:rPr/>
          <w:rPr>
            <w:rFonts w:ascii="Cambria Math" w:hAnsi="Cambria Math" w:eastAsia="宋体"/>
            <w:sz w:val="24"/>
            <w:szCs w:val="24"/>
          </w:rPr>
          <m:t>s</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oMath>
      <w:r>
        <w:rPr>
          <w:rFonts w:ascii="宋体" w:hAnsi="宋体" w:eastAsia="宋体"/>
          <w:sz w:val="24"/>
          <w:szCs w:val="24"/>
        </w:rPr>
        <w:t>代表周期性变化（如季节性变化）；</w:t>
      </w:r>
      <m:oMath>
        <m:r>
          <m:rPr/>
          <w:rPr>
            <w:rFonts w:ascii="Cambria Math" w:hAnsi="Cambria Math" w:eastAsia="宋体"/>
            <w:sz w:val="24"/>
            <w:szCs w:val="24"/>
          </w:rPr>
          <m:t>ℎ</m:t>
        </m:r>
        <m:d>
          <m:dPr>
            <m:ctrlPr>
              <w:rPr>
                <w:rFonts w:ascii="Cambria Math" w:hAnsi="Cambria Math" w:eastAsia="宋体"/>
                <w:i/>
                <w:sz w:val="24"/>
                <w:szCs w:val="24"/>
              </w:rPr>
            </m:ctrlPr>
          </m:dPr>
          <m:e>
            <m:r>
              <m:rPr/>
              <w:rPr>
                <w:rFonts w:ascii="Cambria Math" w:hAnsi="Cambria Math" w:eastAsia="宋体"/>
                <w:sz w:val="24"/>
                <w:szCs w:val="24"/>
              </w:rPr>
              <m:t>t</m:t>
            </m:r>
            <m:ctrlPr>
              <w:rPr>
                <w:rFonts w:ascii="Cambria Math" w:hAnsi="Cambria Math" w:eastAsia="宋体"/>
                <w:i/>
                <w:sz w:val="24"/>
                <w:szCs w:val="24"/>
              </w:rPr>
            </m:ctrlPr>
          </m:e>
        </m:d>
      </m:oMath>
      <w:r>
        <w:rPr>
          <w:rFonts w:ascii="宋体" w:hAnsi="宋体" w:eastAsia="宋体"/>
          <w:sz w:val="24"/>
          <w:szCs w:val="24"/>
        </w:rPr>
        <w:t>代表了假期的影响（通常表现为对</w:t>
      </w:r>
      <w:r>
        <w:rPr>
          <w:rFonts w:hint="eastAsia" w:ascii="宋体" w:hAnsi="宋体" w:eastAsia="宋体"/>
          <w:sz w:val="24"/>
          <w:szCs w:val="24"/>
        </w:rPr>
        <w:t>某些时间点的特殊影响）；误差项</w:t>
      </w:r>
      <m:oMath>
        <m:r>
          <m:rPr/>
          <w:rPr>
            <w:rFonts w:ascii="Cambria Math" w:hAnsi="Cambria Math" w:eastAsia="宋体"/>
            <w:sz w:val="24"/>
            <w:szCs w:val="24"/>
          </w:rPr>
          <m:t>ϵt</m:t>
        </m:r>
      </m:oMath>
      <w:r>
        <w:rPr>
          <w:rFonts w:ascii="宋体" w:hAnsi="宋体" w:eastAsia="宋体"/>
          <w:sz w:val="24"/>
          <w:szCs w:val="24"/>
        </w:rPr>
        <w:t>代表了所有未被模型考虑到的误差因素。同时该模型将一个预测类问题，映射为了曲线拟合类问题，这天然的就和那些用于分析数据间有依赖性的模型有所不同。</w:t>
      </w:r>
      <w:r>
        <w:rPr>
          <w:rFonts w:hint="eastAsia" w:ascii="宋体" w:hAnsi="宋体" w:eastAsia="宋体"/>
          <w:sz w:val="24"/>
          <w:szCs w:val="24"/>
          <w:vertAlign w:val="superscript"/>
        </w:rPr>
        <w:t>[</w:t>
      </w:r>
      <w:r>
        <w:rPr>
          <w:rFonts w:ascii="宋体" w:hAnsi="宋体" w:eastAsia="宋体"/>
          <w:sz w:val="24"/>
          <w:szCs w:val="24"/>
          <w:vertAlign w:val="superscript"/>
        </w:rPr>
        <w:t>4]</w:t>
      </w:r>
    </w:p>
    <w:p>
      <w:pPr>
        <w:spacing w:line="360" w:lineRule="auto"/>
        <w:ind w:firstLine="476"/>
        <w:rPr>
          <w:rFonts w:ascii="宋体" w:hAnsi="宋体" w:eastAsia="宋体"/>
          <w:sz w:val="24"/>
          <w:szCs w:val="24"/>
        </w:rPr>
      </w:pPr>
      <w:r>
        <w:rPr>
          <w:rFonts w:ascii="宋体" w:hAnsi="宋体" w:eastAsia="宋体"/>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328930</wp:posOffset>
            </wp:positionV>
            <wp:extent cx="5274310" cy="3144520"/>
            <wp:effectExtent l="0" t="0" r="2540" b="0"/>
            <wp:wrapTopAndBottom/>
            <wp:docPr id="856562015" name="图片 8565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62015" name="图片 8565620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44520"/>
                    </a:xfrm>
                    <a:prstGeom prst="rect">
                      <a:avLst/>
                    </a:prstGeom>
                    <a:noFill/>
                    <a:ln>
                      <a:noFill/>
                    </a:ln>
                  </pic:spPr>
                </pic:pic>
              </a:graphicData>
            </a:graphic>
          </wp:anchor>
        </w:drawing>
      </w:r>
      <w:r>
        <w:rPr>
          <w:rFonts w:hint="eastAsia" w:ascii="宋体" w:hAnsi="宋体" w:eastAsia="宋体"/>
          <w:sz w:val="24"/>
          <w:szCs w:val="24"/>
        </w:rPr>
        <w:t>这种时间序列分析的手段可以直观的用图</w:t>
      </w:r>
      <w:r>
        <w:rPr>
          <w:rFonts w:ascii="宋体" w:hAnsi="宋体" w:eastAsia="宋体"/>
          <w:sz w:val="24"/>
          <w:szCs w:val="24"/>
        </w:rPr>
        <w:t>3.2.2</w:t>
      </w:r>
      <w:r>
        <w:rPr>
          <w:rFonts w:hint="eastAsia" w:ascii="宋体" w:hAnsi="宋体" w:eastAsia="宋体"/>
          <w:sz w:val="24"/>
          <w:szCs w:val="24"/>
        </w:rPr>
        <w:t>来表示。</w:t>
      </w:r>
    </w:p>
    <w:p>
      <w:pPr>
        <w:spacing w:line="360" w:lineRule="auto"/>
        <w:ind w:firstLine="476"/>
        <w:jc w:val="center"/>
        <w:rPr>
          <w:rFonts w:ascii="宋体" w:hAnsi="宋体" w:eastAsia="宋体"/>
          <w:szCs w:val="21"/>
        </w:rPr>
      </w:pPr>
      <w:r>
        <w:rPr>
          <w:rFonts w:hint="eastAsia" w:ascii="宋体" w:hAnsi="宋体" w:eastAsia="宋体"/>
          <w:szCs w:val="21"/>
        </w:rPr>
        <w:t>图3</w:t>
      </w:r>
      <w:r>
        <w:rPr>
          <w:rFonts w:ascii="宋体" w:hAnsi="宋体" w:eastAsia="宋体"/>
          <w:szCs w:val="21"/>
        </w:rPr>
        <w:t xml:space="preserve">.2.2 </w:t>
      </w:r>
      <w:r>
        <w:rPr>
          <w:rFonts w:hint="eastAsia" w:ascii="宋体" w:hAnsi="宋体" w:eastAsia="宋体"/>
          <w:szCs w:val="21"/>
        </w:rPr>
        <w:t>七彩椒</w:t>
      </w:r>
      <w:r>
        <w:rPr>
          <w:rFonts w:ascii="宋体" w:hAnsi="宋体" w:eastAsia="宋体"/>
          <w:szCs w:val="21"/>
        </w:rPr>
        <w:t>(1)进价预测模型</w:t>
      </w:r>
    </w:p>
    <w:p>
      <w:pPr>
        <w:spacing w:line="360" w:lineRule="auto"/>
        <w:ind w:firstLine="476"/>
        <w:rPr>
          <w:rFonts w:ascii="宋体" w:hAnsi="宋体" w:eastAsia="宋体"/>
          <w:szCs w:val="21"/>
        </w:rPr>
      </w:pPr>
      <w:r>
        <w:rPr>
          <w:rFonts w:hint="eastAsia" w:ascii="宋体" w:hAnsi="宋体" w:eastAsia="宋体"/>
          <w:sz w:val="24"/>
          <w:szCs w:val="24"/>
        </w:rPr>
        <w:t>但在预测过程中，我们发现有各别单品在此一周内可能的批发价为负值或者预测的最小值大于前三年中得到的观测数据中最大值的三倍又或者预测的最大值小于前三年中的得到的观测数据中最小值的一半。因此，将这些单品筛选出来，观察它们在不同月份的销售情况，可以很明显地发现该些异常单品在七月份几乎没有进货，而只在其他月份有进货记录。因此我们可以认为这些单品属于季节性蔬菜，只在特定月份进货并销售。这也就说明这些异常单品在七月并不是应季的蔬菜，可以认为商超并不会在七月购进这些蔬菜。还有另外一种现象是某些单品在前三年内在七月份总共只有极少数天进货。经分析，可能是该些天内因某平台带货突然爆火导致商超只是突然进了几天货，但热度很快下去之后，商超便又不再进货等极特殊的原因，在此后七天内可认为基本不会发生。因此我们可以将这些异常单品从计算加权平均成本的计算中剔除。虽然筛去了许多数据，但经分析，由于题目所限定的时间范围只是</w:t>
      </w:r>
      <w:r>
        <w:rPr>
          <w:rFonts w:ascii="宋体" w:hAnsi="宋体" w:eastAsia="宋体"/>
          <w:sz w:val="24"/>
          <w:szCs w:val="24"/>
        </w:rPr>
        <w:t>7月1日至7月7日这较为局限的7天，因此在这段时间内进货的商品比较局限的现象也是合理的。</w:t>
      </w:r>
    </w:p>
    <w:p>
      <w:pPr>
        <w:spacing w:line="360" w:lineRule="auto"/>
        <w:ind w:firstLine="476"/>
        <w:rPr>
          <w:rFonts w:ascii="宋体" w:hAnsi="宋体" w:eastAsia="宋体"/>
          <w:sz w:val="24"/>
          <w:szCs w:val="24"/>
        </w:rPr>
      </w:pPr>
      <w:r>
        <w:rPr>
          <w:rFonts w:ascii="宋体" w:hAnsi="宋体" w:eastAsia="宋体"/>
          <w:sz w:val="24"/>
          <w:szCs w:val="24"/>
        </w:rPr>
        <w:t>于是</w:t>
      </w:r>
      <w:r>
        <w:rPr>
          <w:rFonts w:hint="eastAsia" w:ascii="宋体" w:hAnsi="宋体" w:eastAsia="宋体"/>
          <w:sz w:val="24"/>
          <w:szCs w:val="24"/>
        </w:rPr>
        <w:t>此时</w:t>
      </w:r>
      <w:r>
        <w:rPr>
          <w:rFonts w:ascii="宋体" w:hAnsi="宋体" w:eastAsia="宋体"/>
          <w:sz w:val="24"/>
          <w:szCs w:val="24"/>
        </w:rPr>
        <w:t>记该类中</w:t>
      </w:r>
      <w:r>
        <w:rPr>
          <w:rFonts w:hint="eastAsia" w:ascii="宋体" w:hAnsi="宋体" w:eastAsia="宋体"/>
          <w:sz w:val="24"/>
          <w:szCs w:val="24"/>
        </w:rPr>
        <w:t>剩余</w:t>
      </w:r>
      <w:r>
        <w:rPr>
          <w:rFonts w:ascii="宋体" w:hAnsi="宋体" w:eastAsia="宋体"/>
          <w:sz w:val="24"/>
          <w:szCs w:val="24"/>
        </w:rPr>
        <w:t>单</w:t>
      </w:r>
      <w:r>
        <w:rPr>
          <w:rFonts w:hint="eastAsia" w:ascii="宋体" w:hAnsi="宋体" w:eastAsia="宋体"/>
          <w:sz w:val="24"/>
          <w:szCs w:val="24"/>
        </w:rPr>
        <w:t>品总数为</w:t>
      </w:r>
      <m:oMath>
        <m:sSup>
          <m:sSupPr>
            <m:ctrlPr>
              <w:rPr>
                <w:rFonts w:ascii="Cambria Math" w:hAnsi="Cambria Math" w:eastAsia="宋体"/>
                <w:i/>
                <w:sz w:val="24"/>
                <w:szCs w:val="24"/>
              </w:rPr>
            </m:ctrlPr>
          </m:sSupPr>
          <m:e>
            <m:r>
              <m:rPr/>
              <w:rPr>
                <w:rFonts w:ascii="Cambria Math" w:hAnsi="Cambria Math" w:eastAsia="宋体"/>
                <w:sz w:val="24"/>
                <w:szCs w:val="24"/>
              </w:rPr>
              <m:t>n</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oMath>
      <w:r>
        <w:rPr>
          <w:rFonts w:ascii="宋体" w:hAnsi="宋体" w:eastAsia="宋体"/>
          <w:sz w:val="24"/>
          <w:szCs w:val="24"/>
        </w:rPr>
        <w:t>，</w:t>
      </w:r>
      <m:oMath>
        <m:sSup>
          <m:sSupPr>
            <m:ctrlPr>
              <w:rPr>
                <w:rFonts w:ascii="Cambria Math" w:hAnsi="Cambria Math" w:eastAsia="宋体"/>
                <w:i/>
                <w:sz w:val="24"/>
                <w:szCs w:val="24"/>
              </w:rPr>
            </m:ctrlPr>
          </m:sSupPr>
          <m:e>
            <m:r>
              <m:rPr/>
              <w:rPr>
                <w:rFonts w:ascii="Cambria Math" w:hAnsi="Cambria Math" w:eastAsia="宋体"/>
                <w:sz w:val="24"/>
                <w:szCs w:val="24"/>
              </w:rPr>
              <m:t>n</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oMath>
      <w:r>
        <w:rPr>
          <w:rFonts w:ascii="宋体" w:hAnsi="宋体" w:eastAsia="宋体"/>
          <w:sz w:val="24"/>
          <w:szCs w:val="24"/>
        </w:rPr>
        <w:t>＜</w:t>
      </w:r>
      <m:oMath>
        <m:r>
          <m:rPr/>
          <w:rPr>
            <w:rFonts w:ascii="Cambria Math" w:hAnsi="Cambria Math" w:eastAsia="宋体"/>
            <w:sz w:val="24"/>
            <w:szCs w:val="24"/>
          </w:rPr>
          <m:t>n</m:t>
        </m:r>
      </m:oMath>
      <w:ins w:id="121" w:author="师 珑天" w:date="2023-09-10T13:54:00Z">
        <w:r>
          <w:rPr>
            <w:rFonts w:hint="eastAsia" w:ascii="宋体" w:hAnsi="宋体" w:eastAsia="宋体"/>
            <w:sz w:val="24"/>
            <w:szCs w:val="24"/>
          </w:rPr>
          <w:t>。对于给定的某</w:t>
        </w:r>
      </w:ins>
      <w:r>
        <w:rPr>
          <w:rFonts w:ascii="宋体" w:hAnsi="宋体" w:eastAsia="宋体"/>
          <w:sz w:val="24"/>
          <w:szCs w:val="24"/>
        </w:rPr>
        <w:t>，</w:t>
      </w:r>
      <m:oMath>
        <m:sSub>
          <m:sSubPr>
            <m:ctrlPr>
              <w:rPr>
                <w:rFonts w:ascii="Cambria Math" w:hAnsi="Cambria Math" w:eastAsia="宋体"/>
                <w:i/>
                <w:sz w:val="24"/>
                <w:szCs w:val="24"/>
              </w:rPr>
            </m:ctrlPr>
          </m:sSubPr>
          <m:e>
            <m:r>
              <m:rPr/>
              <w:rPr>
                <w:rFonts w:ascii="Cambria Math" w:hAnsi="Cambria Math" w:eastAsia="宋体"/>
                <w:sz w:val="24"/>
                <w:szCs w:val="24"/>
              </w:rPr>
              <m:t>θ</m:t>
            </m:r>
            <m:ctrlPr>
              <w:rPr>
                <w:rFonts w:ascii="Cambria Math" w:hAnsi="Cambria Math" w:eastAsia="宋体"/>
                <w:i/>
                <w:sz w:val="24"/>
                <w:szCs w:val="24"/>
              </w:rPr>
            </m:ctrlPr>
          </m:e>
          <m:sub>
            <m:r>
              <m:rPr/>
              <w:rPr>
                <w:rFonts w:ascii="Cambria Math" w:hAnsi="Cambria Math" w:eastAsia="宋体"/>
                <w:sz w:val="24"/>
                <w:szCs w:val="24"/>
              </w:rPr>
              <m:t>k</m:t>
            </m:r>
            <m:ctrlPr>
              <w:rPr>
                <w:rFonts w:ascii="Cambria Math" w:hAnsi="Cambria Math" w:eastAsia="宋体"/>
                <w:i/>
                <w:sz w:val="24"/>
                <w:szCs w:val="24"/>
              </w:rPr>
            </m:ctrlPr>
          </m:sub>
        </m:sSub>
      </m:oMath>
      <w:r>
        <w:rPr>
          <w:rFonts w:ascii="宋体" w:hAnsi="宋体" w:eastAsia="宋体"/>
          <w:sz w:val="24"/>
          <w:szCs w:val="24"/>
        </w:rPr>
        <w:t>为</w:t>
      </w:r>
      <w:r>
        <w:rPr>
          <w:rFonts w:hint="eastAsia" w:ascii="宋体" w:hAnsi="宋体" w:eastAsia="宋体"/>
          <w:sz w:val="24"/>
          <w:szCs w:val="24"/>
        </w:rPr>
        <w:t>2</w:t>
      </w:r>
      <w:r>
        <w:rPr>
          <w:rFonts w:ascii="宋体" w:hAnsi="宋体" w:eastAsia="宋体"/>
          <w:sz w:val="24"/>
          <w:szCs w:val="24"/>
        </w:rPr>
        <w:t>1天</w:t>
      </w:r>
      <w:ins w:id="122" w:author="师 珑天" w:date="2023-09-10T13:54:00Z">
        <w:r>
          <w:rPr>
            <w:rFonts w:hint="eastAsia" w:ascii="宋体" w:hAnsi="宋体" w:eastAsia="宋体"/>
            <w:sz w:val="24"/>
            <w:szCs w:val="24"/>
          </w:rPr>
          <w:t>，例如7月1日</w:t>
        </w:r>
      </w:ins>
      <m:oMath>
        <m:sSub>
          <m:sSubPr>
            <m:ctrlPr>
              <w:ins w:id="123" w:author="师 珑天" w:date="2023-09-10T13:54:00Z">
                <w:rPr>
                  <w:rFonts w:ascii="Cambria Math" w:hAnsi="Cambria Math" w:eastAsia="宋体"/>
                  <w:iCs/>
                  <w:sz w:val="24"/>
                  <w:szCs w:val="24"/>
                </w:rPr>
              </w:ins>
            </m:ctrlPr>
          </m:sSubPr>
          <m:e>
            <w:ins w:id="124" w:author="师 珑天" w:date="2023-09-10T13:54:00Z">
              <m:r>
                <m:rPr>
                  <m:sty m:val="p"/>
                </m:rPr>
                <w:rPr>
                  <w:rFonts w:ascii="Cambria Math" w:hAnsi="Cambria Math" w:eastAsia="宋体"/>
                  <w:sz w:val="24"/>
                  <w:szCs w:val="24"/>
                </w:rPr>
                <m:t>θ</m:t>
              </m:r>
            </w:ins>
            <m:ctrlPr>
              <w:ins w:id="125" w:author="师 珑天" w:date="2023-09-10T13:54:00Z">
                <w:rPr>
                  <w:rFonts w:ascii="Cambria Math" w:hAnsi="Cambria Math" w:eastAsia="宋体"/>
                  <w:iCs/>
                  <w:sz w:val="24"/>
                  <w:szCs w:val="24"/>
                </w:rPr>
              </w:ins>
            </m:ctrlPr>
          </m:e>
          <m:sub>
            <w:ins w:id="126" w:author="师 珑天" w:date="2023-09-10T13:54:00Z">
              <m:r>
                <m:rPr>
                  <m:sty m:val="p"/>
                </m:rPr>
                <w:rPr>
                  <w:rFonts w:ascii="Cambria Math" w:hAnsi="Cambria Math" w:eastAsia="宋体"/>
                  <w:sz w:val="24"/>
                  <w:szCs w:val="24"/>
                </w:rPr>
                <m:t>1</m:t>
              </m:r>
            </w:ins>
            <m:ctrlPr>
              <w:ins w:id="127" w:author="师 珑天" w:date="2023-09-10T13:54:00Z">
                <w:rPr>
                  <w:rFonts w:ascii="Cambria Math" w:hAnsi="Cambria Math" w:eastAsia="宋体"/>
                  <w:iCs/>
                  <w:sz w:val="24"/>
                  <w:szCs w:val="24"/>
                </w:rPr>
              </w:ins>
            </m:ctrlPr>
          </m:sub>
        </m:sSub>
        <w:ins w:id="128" w:author="师 珑天" w:date="2023-09-10T13:54:00Z">
          <m:r>
            <m:rPr>
              <m:sty m:val="p"/>
            </m:rPr>
            <w:rPr>
              <w:rFonts w:hint="eastAsia" w:ascii="Cambria Math" w:hAnsi="Cambria Math" w:eastAsia="宋体"/>
              <w:sz w:val="24"/>
              <w:szCs w:val="24"/>
            </w:rPr>
            <m:t>、</m:t>
          </m:r>
        </w:ins>
        <m:sSub>
          <m:sSubPr>
            <m:ctrlPr>
              <w:ins w:id="129" w:author="师 珑天" w:date="2023-09-10T13:54:00Z">
                <w:rPr>
                  <w:rFonts w:ascii="Cambria Math" w:hAnsi="Cambria Math" w:eastAsia="宋体"/>
                  <w:iCs/>
                  <w:sz w:val="24"/>
                  <w:szCs w:val="24"/>
                </w:rPr>
              </w:ins>
            </m:ctrlPr>
          </m:sSubPr>
          <m:e>
            <w:ins w:id="130" w:author="师 珑天" w:date="2023-09-10T13:54:00Z">
              <m:r>
                <m:rPr>
                  <m:sty m:val="p"/>
                </m:rPr>
                <w:rPr>
                  <w:rFonts w:ascii="Cambria Math" w:hAnsi="Cambria Math" w:eastAsia="宋体"/>
                  <w:sz w:val="24"/>
                  <w:szCs w:val="24"/>
                </w:rPr>
                <m:t>θ</m:t>
              </m:r>
            </w:ins>
            <m:ctrlPr>
              <w:ins w:id="131" w:author="师 珑天" w:date="2023-09-10T13:54:00Z">
                <w:rPr>
                  <w:rFonts w:ascii="Cambria Math" w:hAnsi="Cambria Math" w:eastAsia="宋体"/>
                  <w:iCs/>
                  <w:sz w:val="24"/>
                  <w:szCs w:val="24"/>
                </w:rPr>
              </w:ins>
            </m:ctrlPr>
          </m:e>
          <m:sub>
            <w:ins w:id="132" w:author="师 珑天" w:date="2023-09-10T13:54:00Z">
              <m:r>
                <m:rPr>
                  <m:sty m:val="p"/>
                </m:rPr>
                <w:rPr>
                  <w:rFonts w:ascii="Cambria Math" w:hAnsi="Cambria Math" w:eastAsia="宋体"/>
                  <w:sz w:val="24"/>
                  <w:szCs w:val="24"/>
                </w:rPr>
                <m:t>2</m:t>
              </m:r>
            </w:ins>
            <m:ctrlPr>
              <w:ins w:id="133" w:author="师 珑天" w:date="2023-09-10T13:54:00Z">
                <w:rPr>
                  <w:rFonts w:ascii="Cambria Math" w:hAnsi="Cambria Math" w:eastAsia="宋体"/>
                  <w:iCs/>
                  <w:sz w:val="24"/>
                  <w:szCs w:val="24"/>
                </w:rPr>
              </w:ins>
            </m:ctrlPr>
          </m:sub>
        </m:sSub>
        <w:ins w:id="134" w:author="师 珑天" w:date="2023-09-10T13:54:00Z">
          <m:r>
            <m:rPr>
              <m:sty m:val="p"/>
            </m:rPr>
            <w:rPr>
              <w:rFonts w:hint="eastAsia" w:ascii="Cambria Math" w:hAnsi="Cambria Math" w:eastAsia="宋体"/>
              <w:sz w:val="24"/>
              <w:szCs w:val="24"/>
            </w:rPr>
            <m:t>、</m:t>
          </m:r>
        </w:ins>
        <m:sSub>
          <m:sSubPr>
            <m:ctrlPr>
              <w:ins w:id="135" w:author="师 珑天" w:date="2023-09-10T13:54:00Z">
                <w:rPr>
                  <w:rFonts w:ascii="Cambria Math" w:hAnsi="Cambria Math" w:eastAsia="宋体"/>
                  <w:iCs/>
                  <w:sz w:val="24"/>
                  <w:szCs w:val="24"/>
                </w:rPr>
              </w:ins>
            </m:ctrlPr>
          </m:sSubPr>
          <m:e>
            <w:ins w:id="136" w:author="师 珑天" w:date="2023-09-10T13:54:00Z">
              <m:r>
                <m:rPr>
                  <m:sty m:val="p"/>
                </m:rPr>
                <w:rPr>
                  <w:rFonts w:ascii="Cambria Math" w:hAnsi="Cambria Math" w:eastAsia="宋体"/>
                  <w:sz w:val="24"/>
                  <w:szCs w:val="24"/>
                </w:rPr>
                <m:t>θ</m:t>
              </m:r>
            </w:ins>
            <m:ctrlPr>
              <w:ins w:id="137" w:author="师 珑天" w:date="2023-09-10T13:54:00Z">
                <w:rPr>
                  <w:rFonts w:ascii="Cambria Math" w:hAnsi="Cambria Math" w:eastAsia="宋体"/>
                  <w:iCs/>
                  <w:sz w:val="24"/>
                  <w:szCs w:val="24"/>
                </w:rPr>
              </w:ins>
            </m:ctrlPr>
          </m:e>
          <m:sub>
            <w:ins w:id="138" w:author="师 珑天" w:date="2023-09-10T13:54:00Z">
              <m:r>
                <m:rPr>
                  <m:sty m:val="p"/>
                </m:rPr>
                <w:rPr>
                  <w:rFonts w:ascii="Cambria Math" w:hAnsi="Cambria Math" w:eastAsia="宋体"/>
                  <w:sz w:val="24"/>
                  <w:szCs w:val="24"/>
                </w:rPr>
                <m:t>3</m:t>
              </m:r>
            </w:ins>
            <m:ctrlPr>
              <w:ins w:id="139" w:author="师 珑天" w:date="2023-09-10T13:54:00Z">
                <w:rPr>
                  <w:rFonts w:ascii="Cambria Math" w:hAnsi="Cambria Math" w:eastAsia="宋体"/>
                  <w:iCs/>
                  <w:sz w:val="24"/>
                  <w:szCs w:val="24"/>
                </w:rPr>
              </w:ins>
            </m:ctrlPr>
          </m:sub>
        </m:sSub>
      </m:oMath>
      <w:ins w:id="140" w:author="师 珑天" w:date="2023-09-10T13:54:00Z">
        <w:r>
          <w:rPr>
            <w:rFonts w:hint="eastAsia" w:ascii="宋体" w:hAnsi="宋体" w:eastAsia="宋体"/>
            <w:sz w:val="24"/>
            <w:szCs w:val="24"/>
          </w:rPr>
          <w:t>分别</w:t>
        </w:r>
      </w:ins>
      <w:ins w:id="141" w:author="师 珑天" w:date="2023-09-10T13:54:00Z">
        <w:r>
          <w:rPr>
            <w:rFonts w:ascii="宋体" w:hAnsi="宋体" w:eastAsia="宋体"/>
            <w:sz w:val="24"/>
            <w:szCs w:val="24"/>
          </w:rPr>
          <w:t>为</w:t>
        </w:r>
      </w:ins>
      <w:ins w:id="142" w:author="师 珑天" w:date="2023-09-10T13:54:00Z">
        <w:r>
          <w:rPr>
            <w:rFonts w:hint="eastAsia" w:ascii="宋体" w:hAnsi="宋体" w:eastAsia="宋体"/>
            <w:sz w:val="24"/>
            <w:szCs w:val="24"/>
          </w:rPr>
          <w:t>2</w:t>
        </w:r>
      </w:ins>
      <w:ins w:id="143" w:author="师 珑天" w:date="2023-09-10T13:54:00Z">
        <w:r>
          <w:rPr>
            <w:rFonts w:ascii="宋体" w:hAnsi="宋体" w:eastAsia="宋体"/>
            <w:sz w:val="24"/>
            <w:szCs w:val="24"/>
          </w:rPr>
          <w:t>020</w:t>
        </w:r>
      </w:ins>
      <w:ins w:id="144" w:author="师 珑天" w:date="2023-09-10T13:54:00Z">
        <w:r>
          <w:rPr>
            <w:rFonts w:hint="eastAsia" w:ascii="宋体" w:hAnsi="宋体" w:eastAsia="宋体"/>
            <w:sz w:val="24"/>
            <w:szCs w:val="24"/>
          </w:rPr>
          <w:t>、2</w:t>
        </w:r>
      </w:ins>
      <w:ins w:id="145" w:author="师 珑天" w:date="2023-09-10T13:54:00Z">
        <w:r>
          <w:rPr>
            <w:rFonts w:ascii="宋体" w:hAnsi="宋体" w:eastAsia="宋体"/>
            <w:sz w:val="24"/>
            <w:szCs w:val="24"/>
          </w:rPr>
          <w:t>021</w:t>
        </w:r>
      </w:ins>
      <w:ins w:id="146" w:author="师 珑天" w:date="2023-09-10T13:54:00Z">
        <w:r>
          <w:rPr>
            <w:rFonts w:hint="eastAsia" w:ascii="宋体" w:hAnsi="宋体" w:eastAsia="宋体"/>
            <w:sz w:val="24"/>
            <w:szCs w:val="24"/>
          </w:rPr>
          <w:t>、2</w:t>
        </w:r>
      </w:ins>
      <w:ins w:id="147" w:author="师 珑天" w:date="2023-09-10T13:54:00Z">
        <w:r>
          <w:rPr>
            <w:rFonts w:ascii="宋体" w:hAnsi="宋体" w:eastAsia="宋体"/>
            <w:sz w:val="24"/>
            <w:szCs w:val="24"/>
          </w:rPr>
          <w:t>022</w:t>
        </w:r>
      </w:ins>
      <w:ins w:id="148" w:author="师 珑天" w:date="2023-09-10T13:54:00Z">
        <w:r>
          <w:rPr>
            <w:rFonts w:hint="eastAsia" w:ascii="宋体" w:hAnsi="宋体" w:eastAsia="宋体"/>
            <w:sz w:val="24"/>
            <w:szCs w:val="24"/>
          </w:rPr>
          <w:t>年</w:t>
        </w:r>
      </w:ins>
      <w:r>
        <w:rPr>
          <w:rFonts w:ascii="宋体" w:hAnsi="宋体" w:eastAsia="宋体"/>
          <w:sz w:val="24"/>
          <w:szCs w:val="24"/>
        </w:rPr>
        <w:t>历史记录中</w:t>
      </w:r>
      <w:ins w:id="149" w:author="师 珑天" w:date="2023-09-10T13:54:00Z">
        <w:r>
          <w:rPr>
            <w:rFonts w:hint="eastAsia" w:ascii="宋体" w:hAnsi="宋体" w:eastAsia="宋体"/>
            <w:sz w:val="24"/>
            <w:szCs w:val="24"/>
          </w:rPr>
          <w:t>7月1日</w:t>
        </w:r>
      </w:ins>
      <w:r>
        <w:rPr>
          <w:rFonts w:ascii="宋体" w:hAnsi="宋体" w:eastAsia="宋体"/>
          <w:sz w:val="24"/>
          <w:szCs w:val="24"/>
        </w:rPr>
        <w:t>某单品的</w:t>
      </w:r>
      <w:del w:id="150" w:author="师 珑天" w:date="2023-09-10T13:54:00Z">
        <w:r>
          <w:rPr>
            <w:rFonts w:ascii="宋体" w:hAnsi="宋体" w:eastAsia="宋体"/>
            <w:sz w:val="24"/>
            <w:szCs w:val="24"/>
          </w:rPr>
          <w:delText>累计</w:delText>
        </w:r>
      </w:del>
      <w:r>
        <w:rPr>
          <w:rFonts w:ascii="宋体" w:hAnsi="宋体" w:eastAsia="宋体"/>
          <w:sz w:val="24"/>
          <w:szCs w:val="24"/>
        </w:rPr>
        <w:t>销量，</w:t>
      </w:r>
      <m:oMath>
        <m:sSub>
          <m:sSubPr>
            <m:ctrlPr>
              <w:ins w:id="151" w:author="师 珑天" w:date="2023-09-10T13:54:00Z">
                <w:rPr>
                  <w:rFonts w:ascii="Cambria Math" w:hAnsi="Cambria Math" w:eastAsia="宋体"/>
                  <w:iCs/>
                  <w:sz w:val="24"/>
                  <w:szCs w:val="24"/>
                </w:rPr>
              </w:ins>
            </m:ctrlPr>
          </m:sSubPr>
          <m:e>
            <w:ins w:id="152" w:author="师 珑天" w:date="2023-09-10T13:54:00Z">
              <m:r>
                <m:rPr>
                  <m:sty m:val="p"/>
                </m:rPr>
                <w:rPr>
                  <w:rFonts w:hint="eastAsia" w:ascii="Cambria Math" w:hAnsi="Cambria Math" w:eastAsia="宋体"/>
                  <w:sz w:val="24"/>
                  <w:szCs w:val="24"/>
                </w:rPr>
                <m:t>S</m:t>
              </m:r>
            </w:ins>
            <m:ctrlPr>
              <w:ins w:id="153" w:author="师 珑天" w:date="2023-09-10T13:54:00Z">
                <w:rPr>
                  <w:rFonts w:ascii="Cambria Math" w:hAnsi="Cambria Math" w:eastAsia="宋体"/>
                  <w:iCs/>
                  <w:sz w:val="24"/>
                  <w:szCs w:val="24"/>
                </w:rPr>
              </w:ins>
            </m:ctrlPr>
          </m:e>
          <m:sub>
            <w:ins w:id="154" w:author="师 珑天" w:date="2023-09-10T13:54:00Z">
              <m:r>
                <m:rPr>
                  <m:sty m:val="p"/>
                </m:rPr>
                <w:rPr>
                  <w:rFonts w:ascii="Cambria Math" w:hAnsi="Cambria Math" w:eastAsia="宋体"/>
                  <w:sz w:val="24"/>
                  <w:szCs w:val="24"/>
                </w:rPr>
                <m:t>1</m:t>
              </m:r>
            </w:ins>
            <m:ctrlPr>
              <w:ins w:id="155" w:author="师 珑天" w:date="2023-09-10T13:54:00Z">
                <w:rPr>
                  <w:rFonts w:ascii="Cambria Math" w:hAnsi="Cambria Math" w:eastAsia="宋体"/>
                  <w:iCs/>
                  <w:sz w:val="24"/>
                  <w:szCs w:val="24"/>
                </w:rPr>
              </w:ins>
            </m:ctrlPr>
          </m:sub>
        </m:sSub>
        <w:ins w:id="156" w:author="师 珑天" w:date="2023-09-10T13:54:00Z">
          <m:r>
            <m:rPr>
              <m:sty m:val="p"/>
            </m:rPr>
            <w:rPr>
              <w:rFonts w:hint="eastAsia" w:ascii="Cambria Math" w:hAnsi="Cambria Math" w:eastAsia="宋体"/>
              <w:sz w:val="24"/>
              <w:szCs w:val="24"/>
            </w:rPr>
            <m:t>、</m:t>
          </m:r>
        </w:ins>
        <m:sSub>
          <m:sSubPr>
            <m:ctrlPr>
              <w:ins w:id="157" w:author="师 珑天" w:date="2023-09-10T13:54:00Z">
                <w:rPr>
                  <w:rFonts w:ascii="Cambria Math" w:hAnsi="Cambria Math" w:eastAsia="宋体"/>
                  <w:iCs/>
                  <w:sz w:val="24"/>
                  <w:szCs w:val="24"/>
                </w:rPr>
              </w:ins>
            </m:ctrlPr>
          </m:sSubPr>
          <m:e>
            <w:ins w:id="158" w:author="师 珑天" w:date="2023-09-10T13:54:00Z">
              <m:r>
                <m:rPr>
                  <m:sty m:val="p"/>
                </m:rPr>
                <w:rPr>
                  <w:rFonts w:hint="eastAsia" w:ascii="Cambria Math" w:hAnsi="Cambria Math" w:eastAsia="宋体"/>
                  <w:sz w:val="24"/>
                  <w:szCs w:val="24"/>
                </w:rPr>
                <m:t>S</m:t>
              </m:r>
            </w:ins>
            <m:ctrlPr>
              <w:ins w:id="159" w:author="师 珑天" w:date="2023-09-10T13:54:00Z">
                <w:rPr>
                  <w:rFonts w:ascii="Cambria Math" w:hAnsi="Cambria Math" w:eastAsia="宋体"/>
                  <w:iCs/>
                  <w:sz w:val="24"/>
                  <w:szCs w:val="24"/>
                </w:rPr>
              </w:ins>
            </m:ctrlPr>
          </m:e>
          <m:sub>
            <w:ins w:id="160" w:author="师 珑天" w:date="2023-09-10T13:54:00Z">
              <m:r>
                <m:rPr>
                  <m:sty m:val="p"/>
                </m:rPr>
                <w:rPr>
                  <w:rFonts w:ascii="Cambria Math" w:hAnsi="Cambria Math" w:eastAsia="宋体"/>
                  <w:sz w:val="24"/>
                  <w:szCs w:val="24"/>
                </w:rPr>
                <m:t>2</m:t>
              </m:r>
            </w:ins>
            <m:ctrlPr>
              <w:ins w:id="161" w:author="师 珑天" w:date="2023-09-10T13:54:00Z">
                <w:rPr>
                  <w:rFonts w:ascii="Cambria Math" w:hAnsi="Cambria Math" w:eastAsia="宋体"/>
                  <w:iCs/>
                  <w:sz w:val="24"/>
                  <w:szCs w:val="24"/>
                </w:rPr>
              </w:ins>
            </m:ctrlPr>
          </m:sub>
        </m:sSub>
        <w:ins w:id="162" w:author="师 珑天" w:date="2023-09-10T13:54:00Z">
          <m:r>
            <m:rPr>
              <m:sty m:val="p"/>
            </m:rPr>
            <w:rPr>
              <w:rFonts w:hint="eastAsia" w:ascii="Cambria Math" w:hAnsi="Cambria Math" w:eastAsia="宋体"/>
              <w:sz w:val="24"/>
              <w:szCs w:val="24"/>
            </w:rPr>
            <m:t>、</m:t>
          </m:r>
        </w:ins>
        <m:sSub>
          <m:sSubPr>
            <m:ctrlPr>
              <w:ins w:id="163" w:author="师 珑天" w:date="2023-09-10T13:54:00Z">
                <w:rPr>
                  <w:rFonts w:ascii="Cambria Math" w:hAnsi="Cambria Math" w:eastAsia="宋体"/>
                  <w:iCs/>
                  <w:sz w:val="24"/>
                  <w:szCs w:val="24"/>
                </w:rPr>
              </w:ins>
            </m:ctrlPr>
          </m:sSubPr>
          <m:e>
            <w:ins w:id="164" w:author="师 珑天" w:date="2023-09-10T13:54:00Z">
              <m:r>
                <m:rPr>
                  <m:sty m:val="p"/>
                </m:rPr>
                <w:rPr>
                  <w:rFonts w:hint="eastAsia" w:ascii="Cambria Math" w:hAnsi="Cambria Math" w:eastAsia="宋体"/>
                  <w:sz w:val="24"/>
                  <w:szCs w:val="24"/>
                </w:rPr>
                <m:t>S</m:t>
              </m:r>
            </w:ins>
            <m:ctrlPr>
              <w:ins w:id="165" w:author="师 珑天" w:date="2023-09-10T13:54:00Z">
                <w:rPr>
                  <w:rFonts w:ascii="Cambria Math" w:hAnsi="Cambria Math" w:eastAsia="宋体"/>
                  <w:iCs/>
                  <w:sz w:val="24"/>
                  <w:szCs w:val="24"/>
                </w:rPr>
              </w:ins>
            </m:ctrlPr>
          </m:e>
          <m:sub>
            <w:ins w:id="166" w:author="师 珑天" w:date="2023-09-10T13:54:00Z">
              <m:r>
                <m:rPr>
                  <m:sty m:val="p"/>
                </m:rPr>
                <w:rPr>
                  <w:rFonts w:ascii="Cambria Math" w:hAnsi="Cambria Math" w:eastAsia="宋体"/>
                  <w:sz w:val="24"/>
                  <w:szCs w:val="24"/>
                </w:rPr>
                <m:t>3</m:t>
              </m:r>
            </w:ins>
            <m:ctrlPr>
              <w:ins w:id="167" w:author="师 珑天" w:date="2023-09-10T13:54:00Z">
                <w:rPr>
                  <w:rFonts w:ascii="Cambria Math" w:hAnsi="Cambria Math" w:eastAsia="宋体"/>
                  <w:iCs/>
                  <w:sz w:val="24"/>
                  <w:szCs w:val="24"/>
                </w:rPr>
              </w:ins>
            </m:ctrlPr>
          </m:sub>
        </m:sSub>
      </m:oMath>
      <w:ins w:id="168" w:author="师 珑天" w:date="2023-09-10T13:54:00Z">
        <w:r>
          <w:rPr>
            <w:rFonts w:hint="eastAsia" w:ascii="宋体" w:hAnsi="宋体" w:eastAsia="宋体"/>
            <w:sz w:val="24"/>
            <w:szCs w:val="24"/>
          </w:rPr>
          <w:t>分别</w:t>
        </w:r>
      </w:ins>
      <m:oMath>
        <w:del w:id="169" w:author="师 珑天" w:date="2023-09-10T13:54:00Z">
          <m:r>
            <m:rPr/>
            <w:rPr>
              <w:rFonts w:ascii="Cambria Math" w:hAnsi="Cambria Math" w:eastAsia="宋体"/>
              <w:sz w:val="24"/>
              <w:szCs w:val="24"/>
            </w:rPr>
            <m:t>S</m:t>
          </m:r>
        </w:del>
      </m:oMath>
      <w:r>
        <w:rPr>
          <w:rFonts w:ascii="宋体" w:hAnsi="宋体" w:eastAsia="宋体"/>
          <w:sz w:val="24"/>
          <w:szCs w:val="24"/>
        </w:rPr>
        <w:t>为</w:t>
      </w:r>
      <w:ins w:id="170" w:author="师 珑天" w:date="2023-09-10T13:54:00Z">
        <w:r>
          <w:rPr>
            <w:rFonts w:hint="eastAsia" w:ascii="宋体" w:hAnsi="宋体" w:eastAsia="宋体"/>
            <w:sz w:val="24"/>
            <w:szCs w:val="24"/>
          </w:rPr>
          <w:t>2</w:t>
        </w:r>
      </w:ins>
      <w:ins w:id="171" w:author="师 珑天" w:date="2023-09-10T13:54:00Z">
        <w:r>
          <w:rPr>
            <w:rFonts w:ascii="宋体" w:hAnsi="宋体" w:eastAsia="宋体"/>
            <w:sz w:val="24"/>
            <w:szCs w:val="24"/>
          </w:rPr>
          <w:t>020</w:t>
        </w:r>
      </w:ins>
      <w:ins w:id="172" w:author="师 珑天" w:date="2023-09-10T13:54:00Z">
        <w:r>
          <w:rPr>
            <w:rFonts w:hint="eastAsia" w:ascii="宋体" w:hAnsi="宋体" w:eastAsia="宋体"/>
            <w:sz w:val="24"/>
            <w:szCs w:val="24"/>
          </w:rPr>
          <w:t>、2</w:t>
        </w:r>
      </w:ins>
      <w:ins w:id="173" w:author="师 珑天" w:date="2023-09-10T13:54:00Z">
        <w:r>
          <w:rPr>
            <w:rFonts w:ascii="宋体" w:hAnsi="宋体" w:eastAsia="宋体"/>
            <w:sz w:val="24"/>
            <w:szCs w:val="24"/>
          </w:rPr>
          <w:t>021</w:t>
        </w:r>
      </w:ins>
      <w:ins w:id="174" w:author="师 珑天" w:date="2023-09-10T13:54:00Z">
        <w:r>
          <w:rPr>
            <w:rFonts w:hint="eastAsia" w:ascii="宋体" w:hAnsi="宋体" w:eastAsia="宋体"/>
            <w:sz w:val="24"/>
            <w:szCs w:val="24"/>
          </w:rPr>
          <w:t>、2</w:t>
        </w:r>
      </w:ins>
      <w:ins w:id="175" w:author="师 珑天" w:date="2023-09-10T13:54:00Z">
        <w:r>
          <w:rPr>
            <w:rFonts w:ascii="宋体" w:hAnsi="宋体" w:eastAsia="宋体"/>
            <w:sz w:val="24"/>
            <w:szCs w:val="24"/>
          </w:rPr>
          <w:t>022</w:t>
        </w:r>
      </w:ins>
      <w:ins w:id="176" w:author="师 珑天" w:date="2023-09-10T13:54:00Z">
        <w:r>
          <w:rPr>
            <w:rFonts w:hint="eastAsia" w:ascii="宋体" w:hAnsi="宋体" w:eastAsia="宋体"/>
            <w:sz w:val="24"/>
            <w:szCs w:val="24"/>
          </w:rPr>
          <w:t>年7月1日</w:t>
        </w:r>
      </w:ins>
      <w:del w:id="177" w:author="师 珑天" w:date="2023-09-10T13:54:00Z">
        <w:r>
          <w:rPr>
            <w:rFonts w:hint="eastAsia" w:ascii="宋体" w:hAnsi="宋体" w:eastAsia="宋体"/>
            <w:sz w:val="24"/>
            <w:szCs w:val="24"/>
          </w:rPr>
          <w:delText>2</w:delText>
        </w:r>
      </w:del>
      <w:del w:id="178" w:author="师 珑天" w:date="2023-09-10T13:54:00Z">
        <w:r>
          <w:rPr>
            <w:rFonts w:ascii="宋体" w:hAnsi="宋体" w:eastAsia="宋体"/>
            <w:sz w:val="24"/>
            <w:szCs w:val="24"/>
          </w:rPr>
          <w:delText>1天历史记录内</w:delText>
        </w:r>
      </w:del>
      <w:r>
        <w:rPr>
          <w:rFonts w:ascii="宋体" w:hAnsi="宋体" w:eastAsia="宋体"/>
          <w:sz w:val="24"/>
          <w:szCs w:val="24"/>
        </w:rPr>
        <w:t>该品类中所有单品的累计销量，所以</w:t>
      </w:r>
      <w:r>
        <w:rPr>
          <w:rFonts w:hint="eastAsia" w:ascii="宋体" w:hAnsi="宋体" w:eastAsia="宋体"/>
          <w:sz w:val="24"/>
          <w:szCs w:val="24"/>
        </w:rPr>
        <w:t>2</w:t>
      </w:r>
      <w:r>
        <w:rPr>
          <w:rFonts w:ascii="宋体" w:hAnsi="宋体" w:eastAsia="宋体"/>
          <w:sz w:val="24"/>
          <w:szCs w:val="24"/>
        </w:rPr>
        <w:t>023年</w:t>
      </w:r>
      <w:r>
        <w:rPr>
          <w:rFonts w:hint="eastAsia" w:ascii="宋体" w:hAnsi="宋体" w:eastAsia="宋体"/>
          <w:sz w:val="24"/>
          <w:szCs w:val="24"/>
        </w:rPr>
        <w:t>7</w:t>
      </w:r>
      <w:r>
        <w:rPr>
          <w:rFonts w:ascii="宋体" w:hAnsi="宋体" w:eastAsia="宋体"/>
          <w:sz w:val="24"/>
          <w:szCs w:val="24"/>
        </w:rPr>
        <w:t>月</w:t>
      </w:r>
      <w:r>
        <w:rPr>
          <w:rFonts w:hint="eastAsia" w:ascii="宋体" w:hAnsi="宋体" w:eastAsia="宋体"/>
          <w:sz w:val="24"/>
          <w:szCs w:val="24"/>
        </w:rPr>
        <w:t>1</w:t>
      </w:r>
      <w:r>
        <w:rPr>
          <w:rFonts w:ascii="宋体" w:hAnsi="宋体" w:eastAsia="宋体"/>
          <w:sz w:val="24"/>
          <w:szCs w:val="24"/>
        </w:rPr>
        <w:t>日至</w:t>
      </w:r>
      <w:r>
        <w:rPr>
          <w:rFonts w:hint="eastAsia" w:ascii="宋体" w:hAnsi="宋体" w:eastAsia="宋体"/>
          <w:sz w:val="24"/>
          <w:szCs w:val="24"/>
        </w:rPr>
        <w:t>7</w:t>
      </w:r>
      <w:r>
        <w:rPr>
          <w:rFonts w:ascii="宋体" w:hAnsi="宋体" w:eastAsia="宋体"/>
          <w:sz w:val="24"/>
          <w:szCs w:val="24"/>
        </w:rPr>
        <w:t>月</w:t>
      </w:r>
      <w:r>
        <w:rPr>
          <w:rFonts w:hint="eastAsia" w:ascii="宋体" w:hAnsi="宋体" w:eastAsia="宋体"/>
          <w:sz w:val="24"/>
          <w:szCs w:val="24"/>
        </w:rPr>
        <w:t>7</w:t>
      </w:r>
      <w:r>
        <w:rPr>
          <w:rFonts w:ascii="宋体" w:hAnsi="宋体" w:eastAsia="宋体"/>
          <w:sz w:val="24"/>
          <w:szCs w:val="24"/>
        </w:rPr>
        <w:t>日的每一天的</w:t>
      </w:r>
      <w:r>
        <w:rPr>
          <w:rFonts w:hint="eastAsia" w:ascii="宋体" w:hAnsi="宋体" w:eastAsia="宋体"/>
          <w:sz w:val="24"/>
          <w:szCs w:val="24"/>
        </w:rPr>
        <w:t>该品类的加权平均成本</w:t>
      </w:r>
      <m:oMath>
        <m:sSub>
          <m:sSubPr>
            <m:ctrlPr>
              <w:ins w:id="179" w:author="师 珑天" w:date="2023-09-10T13:54:00Z">
                <w:rPr>
                  <w:rFonts w:ascii="Cambria Math" w:hAnsi="Cambria Math" w:eastAsia="宋体"/>
                  <w:i/>
                  <w:sz w:val="24"/>
                  <w:szCs w:val="24"/>
                </w:rPr>
              </w:ins>
            </m:ctrlPr>
          </m:sSubPr>
          <m:e>
            <w:ins w:id="180" w:author="师 珑天" w:date="2023-09-10T13:54:00Z">
              <m:r>
                <m:rPr/>
                <w:rPr>
                  <w:rFonts w:ascii="Cambria Math" w:hAnsi="Cambria Math" w:eastAsia="宋体"/>
                  <w:sz w:val="24"/>
                  <w:szCs w:val="24"/>
                </w:rPr>
                <m:t>c</m:t>
              </m:r>
            </w:ins>
            <m:ctrlPr>
              <w:ins w:id="181" w:author="师 珑天" w:date="2023-09-10T13:54:00Z">
                <w:rPr>
                  <w:rFonts w:ascii="Cambria Math" w:hAnsi="Cambria Math" w:eastAsia="宋体"/>
                  <w:i/>
                  <w:sz w:val="24"/>
                  <w:szCs w:val="24"/>
                </w:rPr>
              </w:ins>
            </m:ctrlPr>
          </m:e>
          <m:sub>
            <w:ins w:id="182" w:author="师 珑天" w:date="2023-09-10T13:54:00Z">
              <m:r>
                <m:rPr/>
                <w:rPr>
                  <w:rFonts w:ascii="Cambria Math" w:hAnsi="Cambria Math" w:eastAsia="宋体"/>
                  <w:sz w:val="24"/>
                  <w:szCs w:val="24"/>
                </w:rPr>
                <m:t>i</m:t>
              </m:r>
            </w:ins>
            <m:ctrlPr>
              <w:ins w:id="183" w:author="师 珑天" w:date="2023-09-10T13:54:00Z">
                <w:rPr>
                  <w:rFonts w:ascii="Cambria Math" w:hAnsi="Cambria Math" w:eastAsia="宋体"/>
                  <w:i/>
                  <w:sz w:val="24"/>
                  <w:szCs w:val="24"/>
                </w:rPr>
              </w:ins>
            </m:ctrlPr>
          </m:sub>
        </m:sSub>
        <w:del w:id="184" w:author="师 珑天" w:date="2023-09-10T13:54:00Z">
          <m:r>
            <m:rPr/>
            <w:rPr>
              <w:rFonts w:hint="eastAsia" w:ascii="Cambria Math" w:hAnsi="Cambria Math" w:eastAsia="宋体"/>
              <w:sz w:val="24"/>
              <w:szCs w:val="24"/>
            </w:rPr>
            <m:t>c</m:t>
          </m:r>
        </w:del>
      </m:oMath>
      <w:r>
        <w:rPr>
          <w:rFonts w:hint="eastAsia" w:ascii="宋体" w:hAnsi="宋体" w:eastAsia="宋体"/>
          <w:sz w:val="24"/>
          <w:szCs w:val="24"/>
        </w:rPr>
        <w:t>都可</w:t>
      </w:r>
      <w:r>
        <w:rPr>
          <w:rFonts w:ascii="宋体" w:hAnsi="宋体" w:eastAsia="宋体"/>
          <w:sz w:val="24"/>
          <w:szCs w:val="24"/>
        </w:rPr>
        <w:t>以</w:t>
      </w:r>
      <w:ins w:id="185" w:author="师 珑天" w:date="2023-09-10T13:54:00Z">
        <w:r>
          <w:rPr>
            <w:rFonts w:hint="eastAsia" w:ascii="宋体" w:hAnsi="宋体" w:eastAsia="宋体"/>
            <w:sz w:val="24"/>
            <w:szCs w:val="24"/>
          </w:rPr>
          <w:t>由以下式子</w:t>
        </w:r>
      </w:ins>
      <w:r>
        <w:rPr>
          <w:rFonts w:ascii="宋体" w:hAnsi="宋体" w:eastAsia="宋体"/>
          <w:sz w:val="24"/>
          <w:szCs w:val="24"/>
        </w:rPr>
        <w:t>确定：</w:t>
      </w:r>
    </w:p>
    <w:p>
      <w:pPr>
        <w:spacing w:line="360" w:lineRule="auto"/>
        <w:ind w:firstLine="476"/>
        <w:rPr>
          <w:rFonts w:ascii="宋体" w:hAnsi="宋体" w:eastAsia="宋体"/>
          <w:sz w:val="32"/>
          <w:szCs w:val="32"/>
        </w:rPr>
      </w:pPr>
      <m:oMathPara>
        <m:oMath>
          <m:sSub>
            <m:sSubPr>
              <m:ctrlPr>
                <w:ins w:id="186" w:author="师 珑天" w:date="2023-09-10T13:54:00Z">
                  <w:rPr>
                    <w:rFonts w:ascii="Cambria Math" w:hAnsi="Cambria Math" w:eastAsia="宋体"/>
                    <w:i/>
                    <w:sz w:val="32"/>
                    <w:szCs w:val="32"/>
                  </w:rPr>
                </w:ins>
              </m:ctrlPr>
            </m:sSubPr>
            <m:e>
              <w:ins w:id="187" w:author="师 珑天" w:date="2023-09-10T13:54:00Z">
                <m:r>
                  <m:rPr/>
                  <w:rPr>
                    <w:rFonts w:ascii="Cambria Math" w:hAnsi="Cambria Math" w:eastAsia="宋体"/>
                    <w:sz w:val="32"/>
                    <w:szCs w:val="32"/>
                  </w:rPr>
                  <m:t>c</m:t>
                </m:r>
              </w:ins>
              <m:ctrlPr>
                <w:ins w:id="188" w:author="师 珑天" w:date="2023-09-10T13:54:00Z">
                  <w:rPr>
                    <w:rFonts w:ascii="Cambria Math" w:hAnsi="Cambria Math" w:eastAsia="宋体"/>
                    <w:i/>
                    <w:sz w:val="32"/>
                    <w:szCs w:val="32"/>
                  </w:rPr>
                </w:ins>
              </m:ctrlPr>
            </m:e>
            <m:sub>
              <w:ins w:id="189" w:author="师 珑天" w:date="2023-09-10T13:54:00Z">
                <m:r>
                  <m:rPr/>
                  <w:rPr>
                    <w:rFonts w:ascii="Cambria Math" w:hAnsi="Cambria Math" w:eastAsia="宋体"/>
                    <w:sz w:val="32"/>
                    <w:szCs w:val="32"/>
                  </w:rPr>
                  <m:t>i</m:t>
                </m:r>
              </w:ins>
              <m:ctrlPr>
                <w:ins w:id="190" w:author="师 珑天" w:date="2023-09-10T13:54:00Z">
                  <w:rPr>
                    <w:rFonts w:ascii="Cambria Math" w:hAnsi="Cambria Math" w:eastAsia="宋体"/>
                    <w:i/>
                    <w:sz w:val="32"/>
                    <w:szCs w:val="32"/>
                  </w:rPr>
                </w:ins>
              </m:ctrlPr>
            </m:sub>
          </m:sSub>
          <w:ins w:id="191" w:author="师 珑天" w:date="2023-09-10T13:54:00Z">
            <m:r>
              <m:rPr/>
              <w:rPr>
                <w:rFonts w:ascii="Cambria Math" w:hAnsi="Cambria Math" w:eastAsia="宋体"/>
                <w:sz w:val="32"/>
                <w:szCs w:val="32"/>
              </w:rPr>
              <m:t>=</m:t>
            </m:r>
          </w:ins>
          <m:nary>
            <m:naryPr>
              <m:chr m:val="∑"/>
              <m:limLoc m:val="subSup"/>
              <m:ctrlPr>
                <w:ins w:id="192" w:author="师 珑天" w:date="2023-09-10T13:54:00Z">
                  <w:rPr>
                    <w:rFonts w:ascii="Cambria Math" w:hAnsi="Cambria Math" w:eastAsia="宋体"/>
                    <w:i/>
                    <w:sz w:val="32"/>
                    <w:szCs w:val="32"/>
                  </w:rPr>
                </w:ins>
              </m:ctrlPr>
            </m:naryPr>
            <m:sub>
              <w:ins w:id="193" w:author="师 珑天" w:date="2023-09-10T13:54:00Z">
                <m:r>
                  <m:rPr/>
                  <w:rPr>
                    <w:rFonts w:ascii="Cambria Math" w:hAnsi="Cambria Math" w:eastAsia="宋体"/>
                    <w:sz w:val="32"/>
                    <w:szCs w:val="32"/>
                  </w:rPr>
                  <m:t>k=1</m:t>
                </m:r>
              </w:ins>
              <m:ctrlPr>
                <w:ins w:id="194" w:author="师 珑天" w:date="2023-09-10T13:54:00Z">
                  <w:rPr>
                    <w:rFonts w:ascii="Cambria Math" w:hAnsi="Cambria Math" w:eastAsia="宋体"/>
                    <w:i/>
                    <w:sz w:val="32"/>
                    <w:szCs w:val="32"/>
                  </w:rPr>
                </w:ins>
              </m:ctrlPr>
            </m:sub>
            <m:sup>
              <m:sSup>
                <m:sSupPr>
                  <m:ctrlPr>
                    <w:ins w:id="195" w:author="师 珑天" w:date="2023-09-10T13:54:00Z">
                      <w:rPr>
                        <w:rFonts w:ascii="Cambria Math" w:hAnsi="Cambria Math" w:eastAsia="宋体"/>
                        <w:i/>
                        <w:sz w:val="32"/>
                        <w:szCs w:val="32"/>
                      </w:rPr>
                    </w:ins>
                  </m:ctrlPr>
                </m:sSupPr>
                <m:e>
                  <w:ins w:id="196" w:author="师 珑天" w:date="2023-09-10T13:54:00Z">
                    <m:r>
                      <m:rPr/>
                      <w:rPr>
                        <w:rFonts w:ascii="Cambria Math" w:hAnsi="Cambria Math" w:eastAsia="宋体"/>
                        <w:sz w:val="32"/>
                        <w:szCs w:val="32"/>
                      </w:rPr>
                      <m:t>n</m:t>
                    </m:r>
                  </w:ins>
                  <m:ctrlPr>
                    <w:ins w:id="197" w:author="师 珑天" w:date="2023-09-10T13:54:00Z">
                      <w:rPr>
                        <w:rFonts w:ascii="Cambria Math" w:hAnsi="Cambria Math" w:eastAsia="宋体"/>
                        <w:i/>
                        <w:sz w:val="32"/>
                        <w:szCs w:val="32"/>
                      </w:rPr>
                    </w:ins>
                  </m:ctrlPr>
                </m:e>
                <m:sup>
                  <w:ins w:id="198" w:author="师 珑天" w:date="2023-09-10T13:54:00Z">
                    <m:r>
                      <m:rPr/>
                      <w:rPr>
                        <w:rFonts w:ascii="Cambria Math" w:hAnsi="Cambria Math" w:eastAsia="宋体"/>
                        <w:sz w:val="32"/>
                        <w:szCs w:val="32"/>
                      </w:rPr>
                      <m:t>'</m:t>
                    </m:r>
                  </w:ins>
                  <m:ctrlPr>
                    <w:ins w:id="199" w:author="师 珑天" w:date="2023-09-10T13:54:00Z">
                      <w:rPr>
                        <w:rFonts w:ascii="Cambria Math" w:hAnsi="Cambria Math" w:eastAsia="宋体"/>
                        <w:i/>
                        <w:sz w:val="32"/>
                        <w:szCs w:val="32"/>
                      </w:rPr>
                    </w:ins>
                  </m:ctrlPr>
                </m:sup>
              </m:sSup>
              <m:ctrlPr>
                <w:ins w:id="200" w:author="师 珑天" w:date="2023-09-10T13:54:00Z">
                  <w:rPr>
                    <w:rFonts w:ascii="Cambria Math" w:hAnsi="Cambria Math" w:eastAsia="宋体"/>
                    <w:i/>
                    <w:sz w:val="32"/>
                    <w:szCs w:val="32"/>
                  </w:rPr>
                </w:ins>
              </m:ctrlPr>
            </m:sup>
            <m:e>
              <m:f>
                <m:fPr>
                  <m:ctrlPr>
                    <w:ins w:id="201" w:author="师 珑天" w:date="2023-09-10T13:54:00Z">
                      <w:rPr>
                        <w:rFonts w:ascii="Cambria Math" w:hAnsi="Cambria Math" w:eastAsia="宋体"/>
                        <w:i/>
                        <w:sz w:val="32"/>
                        <w:szCs w:val="32"/>
                      </w:rPr>
                    </w:ins>
                  </m:ctrlPr>
                </m:fPr>
                <m:num>
                  <m:sSub>
                    <m:sSubPr>
                      <m:ctrlPr>
                        <w:ins w:id="202" w:author="师 珑天" w:date="2023-09-10T13:54:00Z">
                          <w:rPr>
                            <w:rFonts w:ascii="Cambria Math" w:hAnsi="Cambria Math" w:eastAsia="宋体"/>
                            <w:iCs/>
                            <w:sz w:val="32"/>
                            <w:szCs w:val="32"/>
                          </w:rPr>
                        </w:ins>
                      </m:ctrlPr>
                    </m:sSubPr>
                    <m:e>
                      <w:ins w:id="203" w:author="师 珑天" w:date="2023-09-10T13:54:00Z">
                        <m:r>
                          <m:rPr>
                            <m:sty m:val="p"/>
                          </m:rPr>
                          <w:rPr>
                            <w:rFonts w:ascii="Cambria Math" w:hAnsi="Cambria Math" w:eastAsia="宋体"/>
                            <w:sz w:val="32"/>
                            <w:szCs w:val="32"/>
                          </w:rPr>
                          <m:t>θ</m:t>
                        </m:r>
                      </w:ins>
                      <m:ctrlPr>
                        <w:ins w:id="204" w:author="师 珑天" w:date="2023-09-10T13:54:00Z">
                          <w:rPr>
                            <w:rFonts w:ascii="Cambria Math" w:hAnsi="Cambria Math" w:eastAsia="宋体"/>
                            <w:iCs/>
                            <w:sz w:val="32"/>
                            <w:szCs w:val="32"/>
                          </w:rPr>
                        </w:ins>
                      </m:ctrlPr>
                    </m:e>
                    <m:sub>
                      <w:ins w:id="205" w:author="师 珑天" w:date="2023-09-10T13:54:00Z">
                        <m:r>
                          <m:rPr>
                            <m:sty m:val="p"/>
                          </m:rPr>
                          <w:rPr>
                            <w:rFonts w:ascii="Cambria Math" w:hAnsi="Cambria Math" w:eastAsia="宋体"/>
                            <w:sz w:val="32"/>
                            <w:szCs w:val="32"/>
                          </w:rPr>
                          <m:t>1</m:t>
                        </m:r>
                      </w:ins>
                      <m:ctrlPr>
                        <w:ins w:id="206" w:author="师 珑天" w:date="2023-09-10T13:54:00Z">
                          <w:rPr>
                            <w:rFonts w:ascii="Cambria Math" w:hAnsi="Cambria Math" w:eastAsia="宋体"/>
                            <w:iCs/>
                            <w:sz w:val="32"/>
                            <w:szCs w:val="32"/>
                          </w:rPr>
                        </w:ins>
                      </m:ctrlPr>
                    </m:sub>
                  </m:sSub>
                  <w:ins w:id="207" w:author="师 珑天" w:date="2023-09-10T13:54:00Z">
                    <m:r>
                      <m:rPr>
                        <m:sty m:val="p"/>
                      </m:rPr>
                      <w:rPr>
                        <w:rFonts w:ascii="Cambria Math" w:hAnsi="Cambria Math" w:eastAsia="宋体"/>
                        <w:sz w:val="32"/>
                        <w:szCs w:val="32"/>
                      </w:rPr>
                      <m:t>+</m:t>
                    </m:r>
                  </w:ins>
                  <m:sSub>
                    <m:sSubPr>
                      <m:ctrlPr>
                        <w:ins w:id="208" w:author="师 珑天" w:date="2023-09-10T13:54:00Z">
                          <w:rPr>
                            <w:rFonts w:ascii="Cambria Math" w:hAnsi="Cambria Math" w:eastAsia="宋体"/>
                            <w:iCs/>
                            <w:sz w:val="32"/>
                            <w:szCs w:val="32"/>
                          </w:rPr>
                        </w:ins>
                      </m:ctrlPr>
                    </m:sSubPr>
                    <m:e>
                      <w:ins w:id="209" w:author="师 珑天" w:date="2023-09-10T13:54:00Z">
                        <m:r>
                          <m:rPr>
                            <m:sty m:val="p"/>
                          </m:rPr>
                          <w:rPr>
                            <w:rFonts w:ascii="Cambria Math" w:hAnsi="Cambria Math" w:eastAsia="宋体"/>
                            <w:sz w:val="32"/>
                            <w:szCs w:val="32"/>
                          </w:rPr>
                          <m:t>θ</m:t>
                        </m:r>
                      </w:ins>
                      <m:ctrlPr>
                        <w:ins w:id="210" w:author="师 珑天" w:date="2023-09-10T13:54:00Z">
                          <w:rPr>
                            <w:rFonts w:ascii="Cambria Math" w:hAnsi="Cambria Math" w:eastAsia="宋体"/>
                            <w:iCs/>
                            <w:sz w:val="32"/>
                            <w:szCs w:val="32"/>
                          </w:rPr>
                        </w:ins>
                      </m:ctrlPr>
                    </m:e>
                    <m:sub>
                      <w:ins w:id="211" w:author="师 珑天" w:date="2023-09-10T13:54:00Z">
                        <m:r>
                          <m:rPr>
                            <m:sty m:val="p"/>
                          </m:rPr>
                          <w:rPr>
                            <w:rFonts w:ascii="Cambria Math" w:hAnsi="Cambria Math" w:eastAsia="宋体"/>
                            <w:sz w:val="32"/>
                            <w:szCs w:val="32"/>
                          </w:rPr>
                          <m:t>2</m:t>
                        </m:r>
                      </w:ins>
                      <m:ctrlPr>
                        <w:ins w:id="212" w:author="师 珑天" w:date="2023-09-10T13:54:00Z">
                          <w:rPr>
                            <w:rFonts w:ascii="Cambria Math" w:hAnsi="Cambria Math" w:eastAsia="宋体"/>
                            <w:iCs/>
                            <w:sz w:val="32"/>
                            <w:szCs w:val="32"/>
                          </w:rPr>
                        </w:ins>
                      </m:ctrlPr>
                    </m:sub>
                  </m:sSub>
                  <w:ins w:id="213" w:author="师 珑天" w:date="2023-09-10T13:54:00Z">
                    <m:r>
                      <m:rPr>
                        <m:sty m:val="p"/>
                      </m:rPr>
                      <w:rPr>
                        <w:rFonts w:ascii="Cambria Math" w:hAnsi="Cambria Math" w:eastAsia="宋体"/>
                        <w:sz w:val="32"/>
                        <w:szCs w:val="32"/>
                      </w:rPr>
                      <m:t>+</m:t>
                    </m:r>
                  </w:ins>
                  <m:sSub>
                    <m:sSubPr>
                      <m:ctrlPr>
                        <w:ins w:id="214" w:author="师 珑天" w:date="2023-09-10T13:54:00Z">
                          <w:rPr>
                            <w:rFonts w:ascii="Cambria Math" w:hAnsi="Cambria Math" w:eastAsia="宋体"/>
                            <w:iCs/>
                            <w:sz w:val="32"/>
                            <w:szCs w:val="32"/>
                          </w:rPr>
                        </w:ins>
                      </m:ctrlPr>
                    </m:sSubPr>
                    <m:e>
                      <w:ins w:id="215" w:author="师 珑天" w:date="2023-09-10T13:54:00Z">
                        <m:r>
                          <m:rPr>
                            <m:sty m:val="p"/>
                          </m:rPr>
                          <w:rPr>
                            <w:rFonts w:ascii="Cambria Math" w:hAnsi="Cambria Math" w:eastAsia="宋体"/>
                            <w:sz w:val="32"/>
                            <w:szCs w:val="32"/>
                          </w:rPr>
                          <m:t>θ</m:t>
                        </m:r>
                      </w:ins>
                      <m:ctrlPr>
                        <w:ins w:id="216" w:author="师 珑天" w:date="2023-09-10T13:54:00Z">
                          <w:rPr>
                            <w:rFonts w:ascii="Cambria Math" w:hAnsi="Cambria Math" w:eastAsia="宋体"/>
                            <w:iCs/>
                            <w:sz w:val="32"/>
                            <w:szCs w:val="32"/>
                          </w:rPr>
                        </w:ins>
                      </m:ctrlPr>
                    </m:e>
                    <m:sub>
                      <w:ins w:id="217" w:author="师 珑天" w:date="2023-09-10T13:54:00Z">
                        <m:r>
                          <m:rPr>
                            <m:sty m:val="p"/>
                          </m:rPr>
                          <w:rPr>
                            <w:rFonts w:ascii="Cambria Math" w:hAnsi="Cambria Math" w:eastAsia="宋体"/>
                            <w:sz w:val="32"/>
                            <w:szCs w:val="32"/>
                          </w:rPr>
                          <m:t>3</m:t>
                        </m:r>
                      </w:ins>
                      <m:ctrlPr>
                        <w:ins w:id="218" w:author="师 珑天" w:date="2023-09-10T13:54:00Z">
                          <w:rPr>
                            <w:rFonts w:ascii="Cambria Math" w:hAnsi="Cambria Math" w:eastAsia="宋体"/>
                            <w:iCs/>
                            <w:sz w:val="32"/>
                            <w:szCs w:val="32"/>
                          </w:rPr>
                        </w:ins>
                      </m:ctrlPr>
                    </m:sub>
                  </m:sSub>
                  <m:ctrlPr>
                    <w:ins w:id="219" w:author="师 珑天" w:date="2023-09-10T13:54:00Z">
                      <w:rPr>
                        <w:rFonts w:ascii="Cambria Math" w:hAnsi="Cambria Math" w:eastAsia="宋体"/>
                        <w:i/>
                        <w:sz w:val="32"/>
                        <w:szCs w:val="32"/>
                      </w:rPr>
                    </w:ins>
                  </m:ctrlPr>
                </m:num>
                <m:den>
                  <m:sSub>
                    <m:sSubPr>
                      <m:ctrlPr>
                        <w:ins w:id="220" w:author="师 珑天" w:date="2023-09-10T13:54:00Z">
                          <w:rPr>
                            <w:rFonts w:ascii="Cambria Math" w:hAnsi="Cambria Math" w:eastAsia="宋体"/>
                            <w:sz w:val="32"/>
                            <w:szCs w:val="32"/>
                          </w:rPr>
                        </w:ins>
                      </m:ctrlPr>
                    </m:sSubPr>
                    <m:e>
                      <w:ins w:id="221" w:author="师 珑天" w:date="2023-09-10T13:54:00Z">
                        <m:r>
                          <m:rPr>
                            <m:sty m:val="p"/>
                          </m:rPr>
                          <w:rPr>
                            <w:rFonts w:hint="eastAsia" w:ascii="Cambria Math" w:hAnsi="Cambria Math" w:eastAsia="宋体"/>
                            <w:sz w:val="32"/>
                            <w:szCs w:val="32"/>
                          </w:rPr>
                          <m:t>S</m:t>
                        </m:r>
                      </w:ins>
                      <m:ctrlPr>
                        <w:ins w:id="222" w:author="师 珑天" w:date="2023-09-10T13:54:00Z">
                          <w:rPr>
                            <w:rFonts w:ascii="Cambria Math" w:hAnsi="Cambria Math" w:eastAsia="宋体"/>
                            <w:sz w:val="32"/>
                            <w:szCs w:val="32"/>
                          </w:rPr>
                        </w:ins>
                      </m:ctrlPr>
                    </m:e>
                    <m:sub>
                      <w:ins w:id="223" w:author="师 珑天" w:date="2023-09-10T13:54:00Z">
                        <m:r>
                          <m:rPr>
                            <m:sty m:val="p"/>
                          </m:rPr>
                          <w:rPr>
                            <w:rFonts w:ascii="Cambria Math" w:hAnsi="Cambria Math" w:eastAsia="宋体"/>
                            <w:sz w:val="32"/>
                            <w:szCs w:val="32"/>
                          </w:rPr>
                          <m:t>1</m:t>
                        </m:r>
                      </w:ins>
                      <m:ctrlPr>
                        <w:ins w:id="224" w:author="师 珑天" w:date="2023-09-10T13:54:00Z">
                          <w:rPr>
                            <w:rFonts w:ascii="Cambria Math" w:hAnsi="Cambria Math" w:eastAsia="宋体"/>
                            <w:sz w:val="32"/>
                            <w:szCs w:val="32"/>
                          </w:rPr>
                        </w:ins>
                      </m:ctrlPr>
                    </m:sub>
                  </m:sSub>
                  <w:ins w:id="225" w:author="师 珑天" w:date="2023-09-10T13:54:00Z">
                    <m:r>
                      <m:rPr>
                        <m:sty m:val="p"/>
                      </m:rPr>
                      <w:rPr>
                        <w:rFonts w:ascii="Cambria Math" w:hAnsi="Cambria Math" w:eastAsia="宋体"/>
                        <w:sz w:val="32"/>
                        <w:szCs w:val="32"/>
                      </w:rPr>
                      <m:t>+</m:t>
                    </m:r>
                  </w:ins>
                  <m:sSub>
                    <m:sSubPr>
                      <m:ctrlPr>
                        <w:ins w:id="226" w:author="师 珑天" w:date="2023-09-10T13:54:00Z">
                          <w:rPr>
                            <w:rFonts w:ascii="Cambria Math" w:hAnsi="Cambria Math" w:eastAsia="宋体"/>
                            <w:sz w:val="32"/>
                            <w:szCs w:val="32"/>
                          </w:rPr>
                        </w:ins>
                      </m:ctrlPr>
                    </m:sSubPr>
                    <m:e>
                      <w:ins w:id="227" w:author="师 珑天" w:date="2023-09-10T13:54:00Z">
                        <m:r>
                          <m:rPr>
                            <m:sty m:val="p"/>
                          </m:rPr>
                          <w:rPr>
                            <w:rFonts w:hint="eastAsia" w:ascii="Cambria Math" w:hAnsi="Cambria Math" w:eastAsia="宋体"/>
                            <w:sz w:val="32"/>
                            <w:szCs w:val="32"/>
                          </w:rPr>
                          <m:t>S</m:t>
                        </m:r>
                      </w:ins>
                      <m:ctrlPr>
                        <w:ins w:id="228" w:author="师 珑天" w:date="2023-09-10T13:54:00Z">
                          <w:rPr>
                            <w:rFonts w:ascii="Cambria Math" w:hAnsi="Cambria Math" w:eastAsia="宋体"/>
                            <w:sz w:val="32"/>
                            <w:szCs w:val="32"/>
                          </w:rPr>
                        </w:ins>
                      </m:ctrlPr>
                    </m:e>
                    <m:sub>
                      <w:ins w:id="229" w:author="师 珑天" w:date="2023-09-10T13:54:00Z">
                        <m:r>
                          <m:rPr>
                            <m:sty m:val="p"/>
                          </m:rPr>
                          <w:rPr>
                            <w:rFonts w:ascii="Cambria Math" w:hAnsi="Cambria Math" w:eastAsia="宋体"/>
                            <w:sz w:val="32"/>
                            <w:szCs w:val="32"/>
                          </w:rPr>
                          <m:t>2</m:t>
                        </m:r>
                      </w:ins>
                      <m:ctrlPr>
                        <w:ins w:id="230" w:author="师 珑天" w:date="2023-09-10T13:54:00Z">
                          <w:rPr>
                            <w:rFonts w:ascii="Cambria Math" w:hAnsi="Cambria Math" w:eastAsia="宋体"/>
                            <w:sz w:val="32"/>
                            <w:szCs w:val="32"/>
                          </w:rPr>
                        </w:ins>
                      </m:ctrlPr>
                    </m:sub>
                  </m:sSub>
                  <w:ins w:id="231" w:author="师 珑天" w:date="2023-09-10T13:54:00Z">
                    <m:r>
                      <m:rPr>
                        <m:sty m:val="p"/>
                      </m:rPr>
                      <w:rPr>
                        <w:rFonts w:ascii="Cambria Math" w:hAnsi="Cambria Math" w:eastAsia="宋体"/>
                        <w:sz w:val="32"/>
                        <w:szCs w:val="32"/>
                      </w:rPr>
                      <m:t>+</m:t>
                    </m:r>
                  </w:ins>
                  <m:sSub>
                    <m:sSubPr>
                      <m:ctrlPr>
                        <w:ins w:id="232" w:author="师 珑天" w:date="2023-09-10T13:54:00Z">
                          <w:rPr>
                            <w:rFonts w:ascii="Cambria Math" w:hAnsi="Cambria Math" w:eastAsia="宋体"/>
                            <w:sz w:val="32"/>
                            <w:szCs w:val="32"/>
                          </w:rPr>
                        </w:ins>
                      </m:ctrlPr>
                    </m:sSubPr>
                    <m:e>
                      <w:ins w:id="233" w:author="师 珑天" w:date="2023-09-10T13:54:00Z">
                        <m:r>
                          <m:rPr>
                            <m:sty m:val="p"/>
                          </m:rPr>
                          <w:rPr>
                            <w:rFonts w:hint="eastAsia" w:ascii="Cambria Math" w:hAnsi="Cambria Math" w:eastAsia="宋体"/>
                            <w:sz w:val="32"/>
                            <w:szCs w:val="32"/>
                          </w:rPr>
                          <m:t>S</m:t>
                        </m:r>
                      </w:ins>
                      <m:ctrlPr>
                        <w:ins w:id="234" w:author="师 珑天" w:date="2023-09-10T13:54:00Z">
                          <w:rPr>
                            <w:rFonts w:ascii="Cambria Math" w:hAnsi="Cambria Math" w:eastAsia="宋体"/>
                            <w:sz w:val="32"/>
                            <w:szCs w:val="32"/>
                          </w:rPr>
                        </w:ins>
                      </m:ctrlPr>
                    </m:e>
                    <m:sub>
                      <w:ins w:id="235" w:author="师 珑天" w:date="2023-09-10T13:54:00Z">
                        <m:r>
                          <m:rPr>
                            <m:sty m:val="p"/>
                          </m:rPr>
                          <w:rPr>
                            <w:rFonts w:ascii="Cambria Math" w:hAnsi="Cambria Math" w:eastAsia="宋体"/>
                            <w:sz w:val="32"/>
                            <w:szCs w:val="32"/>
                          </w:rPr>
                          <m:t>3</m:t>
                        </m:r>
                      </w:ins>
                      <m:ctrlPr>
                        <w:ins w:id="236" w:author="师 珑天" w:date="2023-09-10T13:54:00Z">
                          <w:rPr>
                            <w:rFonts w:ascii="Cambria Math" w:hAnsi="Cambria Math" w:eastAsia="宋体"/>
                            <w:sz w:val="32"/>
                            <w:szCs w:val="32"/>
                          </w:rPr>
                        </w:ins>
                      </m:ctrlPr>
                    </m:sub>
                  </m:sSub>
                  <m:ctrlPr>
                    <w:ins w:id="237" w:author="师 珑天" w:date="2023-09-10T13:54:00Z">
                      <w:rPr>
                        <w:rFonts w:ascii="Cambria Math" w:hAnsi="Cambria Math" w:eastAsia="宋体"/>
                        <w:i/>
                        <w:sz w:val="32"/>
                        <w:szCs w:val="32"/>
                      </w:rPr>
                    </w:ins>
                  </m:ctrlPr>
                </m:den>
              </m:f>
              <m:sSub>
                <m:sSubPr>
                  <m:ctrlPr>
                    <w:ins w:id="238" w:author="师 珑天" w:date="2023-09-10T13:54:00Z">
                      <w:rPr>
                        <w:rFonts w:ascii="Cambria Math" w:hAnsi="Cambria Math" w:eastAsia="宋体"/>
                        <w:i/>
                        <w:sz w:val="32"/>
                        <w:szCs w:val="32"/>
                      </w:rPr>
                    </w:ins>
                  </m:ctrlPr>
                </m:sSubPr>
                <m:e>
                  <w:ins w:id="239" w:author="师 珑天" w:date="2023-09-10T13:54:00Z">
                    <m:r>
                      <m:rPr/>
                      <w:rPr>
                        <w:rFonts w:ascii="Cambria Math" w:hAnsi="Cambria Math" w:eastAsia="宋体"/>
                        <w:sz w:val="32"/>
                        <w:szCs w:val="32"/>
                      </w:rPr>
                      <m:t>c</m:t>
                    </m:r>
                  </w:ins>
                  <m:ctrlPr>
                    <w:ins w:id="240" w:author="师 珑天" w:date="2023-09-10T13:54:00Z">
                      <w:rPr>
                        <w:rFonts w:ascii="Cambria Math" w:hAnsi="Cambria Math" w:eastAsia="宋体"/>
                        <w:i/>
                        <w:sz w:val="32"/>
                        <w:szCs w:val="32"/>
                      </w:rPr>
                    </w:ins>
                  </m:ctrlPr>
                </m:e>
                <m:sub>
                  <w:ins w:id="241" w:author="师 珑天" w:date="2023-09-10T13:54:00Z">
                    <m:r>
                      <m:rPr/>
                      <w:rPr>
                        <w:rFonts w:ascii="Cambria Math" w:hAnsi="Cambria Math" w:eastAsia="宋体"/>
                        <w:sz w:val="32"/>
                        <w:szCs w:val="32"/>
                      </w:rPr>
                      <m:t>i,j,k</m:t>
                    </m:r>
                  </w:ins>
                  <m:ctrlPr>
                    <w:ins w:id="242" w:author="师 珑天" w:date="2023-09-10T13:54:00Z">
                      <w:rPr>
                        <w:rFonts w:ascii="Cambria Math" w:hAnsi="Cambria Math" w:eastAsia="宋体"/>
                        <w:i/>
                        <w:sz w:val="32"/>
                        <w:szCs w:val="32"/>
                      </w:rPr>
                    </w:ins>
                  </m:ctrlPr>
                </m:sub>
              </m:sSub>
              <m:ctrlPr>
                <w:ins w:id="243" w:author="师 珑天" w:date="2023-09-10T13:54:00Z">
                  <w:rPr>
                    <w:rFonts w:ascii="Cambria Math" w:hAnsi="Cambria Math" w:eastAsia="宋体"/>
                    <w:i/>
                    <w:sz w:val="32"/>
                    <w:szCs w:val="32"/>
                  </w:rPr>
                </w:ins>
              </m:ctrlPr>
            </m:e>
          </m:nary>
          <w:del w:id="244" w:author="师 珑天" w:date="2023-09-10T13:54:00Z">
            <m:r>
              <m:rPr/>
              <w:rPr>
                <w:rFonts w:hint="eastAsia" w:ascii="Cambria Math" w:hAnsi="Cambria Math" w:eastAsia="宋体"/>
                <w:sz w:val="32"/>
                <w:szCs w:val="32"/>
              </w:rPr>
              <m:t>c</m:t>
            </m:r>
          </w:del>
          <w:del w:id="245" w:author="师 珑天" w:date="2023-09-10T13:54:00Z">
            <m:r>
              <m:rPr/>
              <w:rPr>
                <w:rFonts w:ascii="Cambria Math" w:hAnsi="Cambria Math" w:eastAsia="宋体"/>
                <w:sz w:val="32"/>
                <w:szCs w:val="32"/>
              </w:rPr>
              <m:t>=</m:t>
            </m:r>
          </w:del>
          <m:nary>
            <m:naryPr>
              <m:chr m:val="∑"/>
              <m:limLoc m:val="subSup"/>
              <m:ctrlPr>
                <w:del w:id="246" w:author="师 珑天" w:date="2023-09-10T13:54:00Z">
                  <w:rPr>
                    <w:rFonts w:ascii="Cambria Math" w:hAnsi="Cambria Math" w:eastAsia="宋体"/>
                    <w:i/>
                    <w:sz w:val="32"/>
                    <w:szCs w:val="32"/>
                  </w:rPr>
                </w:del>
              </m:ctrlPr>
            </m:naryPr>
            <m:sub>
              <w:del w:id="247" w:author="师 珑天" w:date="2023-09-10T13:54:00Z">
                <m:r>
                  <m:rPr/>
                  <w:rPr>
                    <w:rFonts w:ascii="Cambria Math" w:hAnsi="Cambria Math" w:eastAsia="宋体"/>
                    <w:sz w:val="32"/>
                    <w:szCs w:val="32"/>
                  </w:rPr>
                  <m:t>k=1</m:t>
                </m:r>
              </w:del>
              <m:ctrlPr>
                <w:del w:id="248" w:author="师 珑天" w:date="2023-09-10T13:54:00Z">
                  <w:rPr>
                    <w:rFonts w:ascii="Cambria Math" w:hAnsi="Cambria Math" w:eastAsia="宋体"/>
                    <w:i/>
                    <w:sz w:val="32"/>
                    <w:szCs w:val="32"/>
                  </w:rPr>
                </w:del>
              </m:ctrlPr>
            </m:sub>
            <m:sup>
              <m:sSup>
                <m:sSupPr>
                  <m:ctrlPr>
                    <w:del w:id="249" w:author="师 珑天" w:date="2023-09-10T13:54:00Z">
                      <w:rPr>
                        <w:rFonts w:ascii="Cambria Math" w:hAnsi="Cambria Math" w:eastAsia="宋体"/>
                        <w:i/>
                        <w:sz w:val="32"/>
                        <w:szCs w:val="32"/>
                      </w:rPr>
                    </w:del>
                  </m:ctrlPr>
                </m:sSupPr>
                <m:e>
                  <w:del w:id="250" w:author="师 珑天" w:date="2023-09-10T13:54:00Z">
                    <m:r>
                      <m:rPr/>
                      <w:rPr>
                        <w:rFonts w:ascii="Cambria Math" w:hAnsi="Cambria Math" w:eastAsia="宋体"/>
                        <w:sz w:val="32"/>
                        <w:szCs w:val="32"/>
                      </w:rPr>
                      <m:t>n</m:t>
                    </m:r>
                  </w:del>
                  <m:ctrlPr>
                    <w:del w:id="251" w:author="师 珑天" w:date="2023-09-10T13:54:00Z">
                      <w:rPr>
                        <w:rFonts w:ascii="Cambria Math" w:hAnsi="Cambria Math" w:eastAsia="宋体"/>
                        <w:i/>
                        <w:sz w:val="32"/>
                        <w:szCs w:val="32"/>
                      </w:rPr>
                    </w:del>
                  </m:ctrlPr>
                </m:e>
                <m:sup>
                  <w:del w:id="252" w:author="师 珑天" w:date="2023-09-10T13:54:00Z">
                    <m:r>
                      <m:rPr/>
                      <w:rPr>
                        <w:rFonts w:ascii="Cambria Math" w:hAnsi="Cambria Math" w:eastAsia="宋体"/>
                        <w:sz w:val="32"/>
                        <w:szCs w:val="32"/>
                      </w:rPr>
                      <m:t>'</m:t>
                    </m:r>
                  </w:del>
                  <m:ctrlPr>
                    <w:del w:id="253" w:author="师 珑天" w:date="2023-09-10T13:54:00Z">
                      <w:rPr>
                        <w:rFonts w:ascii="Cambria Math" w:hAnsi="Cambria Math" w:eastAsia="宋体"/>
                        <w:i/>
                        <w:sz w:val="32"/>
                        <w:szCs w:val="32"/>
                      </w:rPr>
                    </w:del>
                  </m:ctrlPr>
                </m:sup>
              </m:sSup>
              <m:ctrlPr>
                <w:del w:id="254" w:author="师 珑天" w:date="2023-09-10T13:54:00Z">
                  <w:rPr>
                    <w:rFonts w:ascii="Cambria Math" w:hAnsi="Cambria Math" w:eastAsia="宋体"/>
                    <w:i/>
                    <w:sz w:val="32"/>
                    <w:szCs w:val="32"/>
                  </w:rPr>
                </w:del>
              </m:ctrlPr>
            </m:sup>
            <m:e>
              <m:f>
                <m:fPr>
                  <m:ctrlPr>
                    <w:del w:id="255" w:author="师 珑天" w:date="2023-09-10T13:54:00Z">
                      <w:rPr>
                        <w:rFonts w:ascii="Cambria Math" w:hAnsi="Cambria Math" w:eastAsia="宋体"/>
                        <w:i/>
                        <w:sz w:val="32"/>
                        <w:szCs w:val="32"/>
                      </w:rPr>
                    </w:del>
                  </m:ctrlPr>
                </m:fPr>
                <m:num>
                  <m:sSub>
                    <m:sSubPr>
                      <m:ctrlPr>
                        <w:del w:id="256" w:author="师 珑天" w:date="2023-09-10T13:54:00Z">
                          <w:rPr>
                            <w:rFonts w:ascii="Cambria Math" w:hAnsi="Cambria Math" w:eastAsia="宋体"/>
                            <w:i/>
                            <w:sz w:val="32"/>
                            <w:szCs w:val="32"/>
                          </w:rPr>
                        </w:del>
                      </m:ctrlPr>
                    </m:sSubPr>
                    <m:e>
                      <w:del w:id="257" w:author="师 珑天" w:date="2023-09-10T13:54:00Z">
                        <m:r>
                          <m:rPr/>
                          <w:rPr>
                            <w:rFonts w:ascii="Cambria Math" w:hAnsi="Cambria Math" w:eastAsia="宋体"/>
                            <w:sz w:val="32"/>
                            <w:szCs w:val="32"/>
                          </w:rPr>
                          <m:t>θ</m:t>
                        </m:r>
                      </w:del>
                      <m:ctrlPr>
                        <w:del w:id="258" w:author="师 珑天" w:date="2023-09-10T13:54:00Z">
                          <w:rPr>
                            <w:rFonts w:ascii="Cambria Math" w:hAnsi="Cambria Math" w:eastAsia="宋体"/>
                            <w:i/>
                            <w:sz w:val="32"/>
                            <w:szCs w:val="32"/>
                          </w:rPr>
                        </w:del>
                      </m:ctrlPr>
                    </m:e>
                    <m:sub>
                      <w:del w:id="259" w:author="师 珑天" w:date="2023-09-10T13:54:00Z">
                        <m:r>
                          <m:rPr/>
                          <w:rPr>
                            <w:rFonts w:ascii="Cambria Math" w:hAnsi="Cambria Math" w:eastAsia="宋体"/>
                            <w:sz w:val="32"/>
                            <w:szCs w:val="32"/>
                          </w:rPr>
                          <m:t>k</m:t>
                        </m:r>
                      </w:del>
                      <m:ctrlPr>
                        <w:del w:id="260" w:author="师 珑天" w:date="2023-09-10T13:54:00Z">
                          <w:rPr>
                            <w:rFonts w:ascii="Cambria Math" w:hAnsi="Cambria Math" w:eastAsia="宋体"/>
                            <w:i/>
                            <w:sz w:val="32"/>
                            <w:szCs w:val="32"/>
                          </w:rPr>
                        </w:del>
                      </m:ctrlPr>
                    </m:sub>
                  </m:sSub>
                  <m:ctrlPr>
                    <w:del w:id="261" w:author="师 珑天" w:date="2023-09-10T13:54:00Z">
                      <w:rPr>
                        <w:rFonts w:ascii="Cambria Math" w:hAnsi="Cambria Math" w:eastAsia="宋体"/>
                        <w:i/>
                        <w:sz w:val="32"/>
                        <w:szCs w:val="32"/>
                      </w:rPr>
                    </w:del>
                  </m:ctrlPr>
                </m:num>
                <m:den>
                  <w:del w:id="262" w:author="师 珑天" w:date="2023-09-10T13:54:00Z">
                    <m:r>
                      <m:rPr/>
                      <w:rPr>
                        <w:rFonts w:ascii="Cambria Math" w:hAnsi="Cambria Math" w:eastAsia="宋体"/>
                        <w:sz w:val="32"/>
                        <w:szCs w:val="32"/>
                      </w:rPr>
                      <m:t>S</m:t>
                    </m:r>
                  </w:del>
                  <m:ctrlPr>
                    <w:del w:id="263" w:author="师 珑天" w:date="2023-09-10T13:54:00Z">
                      <w:rPr>
                        <w:rFonts w:ascii="Cambria Math" w:hAnsi="Cambria Math" w:eastAsia="宋体"/>
                        <w:i/>
                        <w:sz w:val="32"/>
                        <w:szCs w:val="32"/>
                      </w:rPr>
                    </w:del>
                  </m:ctrlPr>
                </m:den>
              </m:f>
              <m:sSub>
                <m:sSubPr>
                  <m:ctrlPr>
                    <w:del w:id="264" w:author="师 珑天" w:date="2023-09-10T13:54:00Z">
                      <w:rPr>
                        <w:rFonts w:ascii="Cambria Math" w:hAnsi="Cambria Math" w:eastAsia="宋体"/>
                        <w:i/>
                        <w:sz w:val="32"/>
                        <w:szCs w:val="32"/>
                      </w:rPr>
                    </w:del>
                  </m:ctrlPr>
                </m:sSubPr>
                <m:e>
                  <w:del w:id="265" w:author="师 珑天" w:date="2023-09-10T13:54:00Z">
                    <m:r>
                      <m:rPr/>
                      <w:rPr>
                        <w:rFonts w:ascii="Cambria Math" w:hAnsi="Cambria Math" w:eastAsia="宋体"/>
                        <w:sz w:val="32"/>
                        <w:szCs w:val="32"/>
                      </w:rPr>
                      <m:t>c</m:t>
                    </m:r>
                  </w:del>
                  <m:ctrlPr>
                    <w:del w:id="266" w:author="师 珑天" w:date="2023-09-10T13:54:00Z">
                      <w:rPr>
                        <w:rFonts w:ascii="Cambria Math" w:hAnsi="Cambria Math" w:eastAsia="宋体"/>
                        <w:i/>
                        <w:sz w:val="32"/>
                        <w:szCs w:val="32"/>
                      </w:rPr>
                    </w:del>
                  </m:ctrlPr>
                </m:e>
                <m:sub>
                  <w:del w:id="267" w:author="师 珑天" w:date="2023-09-10T13:54:00Z">
                    <m:r>
                      <m:rPr/>
                      <w:rPr>
                        <w:rFonts w:ascii="Cambria Math" w:hAnsi="Cambria Math" w:eastAsia="宋体"/>
                        <w:sz w:val="32"/>
                        <w:szCs w:val="32"/>
                      </w:rPr>
                      <m:t>i,j,k</m:t>
                    </m:r>
                  </w:del>
                  <m:ctrlPr>
                    <w:del w:id="268" w:author="师 珑天" w:date="2023-09-10T13:54:00Z">
                      <w:rPr>
                        <w:rFonts w:ascii="Cambria Math" w:hAnsi="Cambria Math" w:eastAsia="宋体"/>
                        <w:i/>
                        <w:sz w:val="32"/>
                        <w:szCs w:val="32"/>
                      </w:rPr>
                    </w:del>
                  </m:ctrlPr>
                </m:sub>
              </m:sSub>
              <m:ctrlPr>
                <w:del w:id="269" w:author="师 珑天" w:date="2023-09-10T13:54:00Z">
                  <w:rPr>
                    <w:rFonts w:ascii="Cambria Math" w:hAnsi="Cambria Math" w:eastAsia="宋体"/>
                    <w:i/>
                    <w:sz w:val="32"/>
                    <w:szCs w:val="32"/>
                  </w:rPr>
                </w:del>
              </m:ctrlPr>
            </m:e>
          </m:nary>
        </m:oMath>
      </m:oMathPara>
    </w:p>
    <w:p>
      <w:pPr>
        <w:spacing w:line="360" w:lineRule="auto"/>
        <w:ind w:firstLine="476"/>
        <w:rPr>
          <w:rFonts w:ascii="宋体" w:hAnsi="宋体" w:eastAsia="宋体"/>
          <w:sz w:val="24"/>
          <w:szCs w:val="24"/>
        </w:rPr>
      </w:pPr>
      <w:r>
        <w:rPr>
          <w:rFonts w:hint="eastAsia" w:ascii="宋体" w:hAnsi="宋体" w:eastAsia="宋体"/>
          <w:sz w:val="24"/>
          <w:szCs w:val="24"/>
        </w:rPr>
        <w:t>所有准备工作做好之后，我们可以引入利润公式。对于除了食用菌以外的所有品类，我们有：</w:t>
      </w:r>
    </w:p>
    <w:p>
      <w:pPr>
        <w:spacing w:line="360" w:lineRule="auto"/>
        <w:ind w:firstLine="960" w:firstLineChars="300"/>
        <w:rPr>
          <w:rFonts w:ascii="宋体" w:hAnsi="宋体" w:eastAsia="宋体"/>
          <w:sz w:val="32"/>
          <w:szCs w:val="28"/>
        </w:rPr>
      </w:pPr>
      <m:oMathPara>
        <m:oMath>
          <m:r>
            <m:rPr/>
            <w:rPr>
              <w:rFonts w:ascii="Cambria Math" w:hAnsi="Cambria Math"/>
              <w:sz w:val="32"/>
              <w:szCs w:val="28"/>
            </w:rPr>
            <m:t>p</m:t>
          </m:r>
          <m:d>
            <m:dPr>
              <m:ctrlPr>
                <w:rPr>
                  <w:rFonts w:ascii="Cambria Math" w:hAnsi="Cambria Math"/>
                  <w:i/>
                  <w:sz w:val="32"/>
                  <w:szCs w:val="28"/>
                </w:rPr>
              </m:ctrlPr>
            </m:dPr>
            <m:e>
              <m:r>
                <m:rPr/>
                <w:rPr>
                  <w:rFonts w:ascii="Cambria Math" w:hAnsi="Cambria Math"/>
                  <w:sz w:val="32"/>
                  <w:szCs w:val="28"/>
                </w:rPr>
                <m:t>w</m:t>
              </m:r>
              <m:ctrlPr>
                <w:rPr>
                  <w:rFonts w:ascii="Cambria Math" w:hAnsi="Cambria Math"/>
                  <w:i/>
                  <w:sz w:val="32"/>
                  <w:szCs w:val="28"/>
                </w:rPr>
              </m:ctrlPr>
            </m:e>
          </m:d>
          <m:r>
            <m:rPr/>
            <w:rPr>
              <w:rFonts w:ascii="Cambria Math" w:hAnsi="Cambria Math"/>
              <w:sz w:val="32"/>
              <w:szCs w:val="28"/>
            </w:rPr>
            <m:t>=</m:t>
          </m:r>
          <m:r>
            <m:rPr/>
            <w:rPr>
              <w:rFonts w:hint="eastAsia" w:ascii="Cambria Math" w:hAnsi="Cambria Math"/>
              <w:sz w:val="32"/>
              <w:szCs w:val="28"/>
            </w:rPr>
            <m:t>S</m:t>
          </m:r>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r>
            <m:rPr/>
            <w:rPr>
              <w:rFonts w:ascii="Cambria Math" w:hAnsi="Cambria Math"/>
              <w:sz w:val="32"/>
              <w:szCs w:val="28"/>
            </w:rPr>
            <m:t>+</m:t>
          </m:r>
          <w:bookmarkStart w:id="9" w:name="_Hlk145228510"/>
          <m:sSup>
            <m:sSupPr>
              <m:ctrlPr>
                <w:rPr>
                  <w:rFonts w:ascii="Cambria Math" w:hAnsi="Cambria Math"/>
                  <w:i/>
                  <w:sz w:val="32"/>
                  <w:szCs w:val="28"/>
                </w:rPr>
              </m:ctrlPr>
            </m:sSupPr>
            <m:e>
              <m:r>
                <m:rPr/>
                <w:rPr>
                  <w:rFonts w:ascii="Cambria Math" w:hAnsi="Cambria Math"/>
                  <w:sz w:val="32"/>
                  <w:szCs w:val="28"/>
                </w:rPr>
                <m:t xml:space="preserve"> </m:t>
              </m:r>
              <m:r>
                <m:rPr/>
                <w:rPr>
                  <w:rFonts w:hint="eastAsia" w:ascii="Cambria Math" w:hAnsi="Cambria Math"/>
                  <w:sz w:val="32"/>
                  <w:szCs w:val="28"/>
                </w:rPr>
                <m:t>S</m:t>
              </m:r>
              <m:ctrlPr>
                <w:rPr>
                  <w:rFonts w:ascii="Cambria Math" w:hAnsi="Cambria Math"/>
                  <w:i/>
                  <w:sz w:val="32"/>
                  <w:szCs w:val="28"/>
                </w:rPr>
              </m:ctrlPr>
            </m:e>
            <m:sup>
              <m:r>
                <m:rPr/>
                <w:rPr>
                  <w:rFonts w:ascii="Cambria Math" w:hAnsi="Cambria Math"/>
                  <w:sz w:val="32"/>
                  <w:szCs w:val="28"/>
                </w:rPr>
                <m:t>'</m:t>
              </m:r>
              <m:ctrlPr>
                <w:rPr>
                  <w:rFonts w:ascii="Cambria Math" w:hAnsi="Cambria Math"/>
                  <w:i/>
                  <w:sz w:val="32"/>
                  <w:szCs w:val="28"/>
                </w:rPr>
              </m:ctrlPr>
            </m:sup>
          </m:sSup>
          <w:bookmarkEnd w:id="9"/>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cα</m:t>
          </m:r>
          <m:r>
            <m:rPr/>
            <w:rPr>
              <w:rFonts w:ascii="Cambria Math" w:hAnsi="Cambria Math"/>
              <w:sz w:val="32"/>
              <w:szCs w:val="28"/>
            </w:rPr>
            <m:t>−</m:t>
          </m:r>
          <m:r>
            <m:rPr/>
            <w:rPr>
              <w:rFonts w:hint="eastAsia" w:ascii="Cambria Math" w:hAnsi="Cambria Math"/>
              <w:sz w:val="32"/>
              <w:szCs w:val="28"/>
            </w:rPr>
            <m:t>B</m:t>
          </m:r>
          <m:r>
            <m:rPr/>
            <w:rPr>
              <w:rFonts w:ascii="Cambria Math" w:hAnsi="Cambria Math"/>
              <w:sz w:val="32"/>
              <w:szCs w:val="28"/>
            </w:rPr>
            <m:t>c=</m:t>
          </m:r>
          <m:sSub>
            <m:sSubPr>
              <m:ctrlPr>
                <w:rPr>
                  <w:rFonts w:ascii="Cambria Math" w:hAnsi="Cambria Math"/>
                  <w:i/>
                  <w:sz w:val="32"/>
                  <w:szCs w:val="28"/>
                </w:rPr>
              </m:ctrlPr>
            </m:sSubPr>
            <m:e>
              <m:r>
                <m:rPr/>
                <w:rPr>
                  <w:rFonts w:ascii="Cambria Math" w:hAnsi="Cambria Math"/>
                  <w:sz w:val="32"/>
                  <w:szCs w:val="28"/>
                </w:rPr>
                <m:t>S</m:t>
              </m:r>
              <m:ctrlPr>
                <w:rPr>
                  <w:rFonts w:ascii="Cambria Math" w:hAnsi="Cambria Math"/>
                  <w:i/>
                  <w:sz w:val="32"/>
                  <w:szCs w:val="28"/>
                </w:rPr>
              </m:ctrlPr>
            </m:e>
            <m:sub>
              <m:r>
                <m:rPr/>
                <w:rPr>
                  <w:rFonts w:hint="eastAsia" w:ascii="Cambria Math" w:hAnsi="Cambria Math"/>
                  <w:sz w:val="32"/>
                  <w:szCs w:val="28"/>
                </w:rPr>
                <m:t>总</m:t>
              </m:r>
              <m:ctrlPr>
                <w:rPr>
                  <w:rFonts w:ascii="Cambria Math" w:hAnsi="Cambria Math"/>
                  <w:i/>
                  <w:sz w:val="32"/>
                  <w:szCs w:val="28"/>
                </w:rPr>
              </m:ctrlPr>
            </m:sub>
          </m:sSub>
          <m:r>
            <m:rPr/>
            <w:rPr>
              <w:rFonts w:hint="eastAsia" w:ascii="Cambria Math" w:hAnsi="Cambria Math"/>
              <w:sz w:val="32"/>
              <w:szCs w:val="32"/>
            </w:rPr>
            <m:t>c</m:t>
          </m:r>
          <m:r>
            <m:rPr/>
            <w:rPr>
              <w:rFonts w:ascii="Cambria Math" w:hAnsi="Cambria Math"/>
              <w:sz w:val="32"/>
              <w:szCs w:val="32"/>
            </w:rPr>
            <m:t>(</m:t>
          </m:r>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d>
            <m:dPr>
              <m:ctrlPr>
                <w:rPr>
                  <w:rFonts w:ascii="Cambria Math" w:hAnsi="Cambria Math"/>
                  <w:i/>
                  <w:sz w:val="32"/>
                  <w:szCs w:val="32"/>
                </w:rPr>
              </m:ctrlPr>
            </m:dPr>
            <m:e>
              <m:sSub>
                <m:sSubPr>
                  <m:ctrlPr>
                    <w:rPr>
                      <w:rFonts w:ascii="Cambria Math" w:hAnsi="Cambria Math"/>
                      <w:i/>
                      <w:sz w:val="32"/>
                      <w:szCs w:val="28"/>
                    </w:rPr>
                  </m:ctrlPr>
                </m:sSubPr>
                <m:e>
                  <m:r>
                    <m:rPr/>
                    <w:rPr>
                      <w:rFonts w:ascii="Cambria Math" w:hAnsi="Cambria Math"/>
                      <w:sz w:val="32"/>
                      <w:szCs w:val="28"/>
                    </w:rPr>
                    <m:t>p</m:t>
                  </m:r>
                  <m:ctrlPr>
                    <w:rPr>
                      <w:rFonts w:ascii="Cambria Math" w:hAnsi="Cambria Math"/>
                      <w:i/>
                      <w:sz w:val="32"/>
                      <w:szCs w:val="28"/>
                    </w:rPr>
                  </m:ctrlPr>
                </m:e>
                <m:sub>
                  <m:r>
                    <m:rPr/>
                    <w:rPr>
                      <w:rFonts w:ascii="Cambria Math" w:hAnsi="Cambria Math"/>
                      <w:sz w:val="32"/>
                      <w:szCs w:val="28"/>
                    </w:rPr>
                    <m:t>1</m:t>
                  </m:r>
                  <m:ctrlPr>
                    <w:rPr>
                      <w:rFonts w:ascii="Cambria Math" w:hAnsi="Cambria Math"/>
                      <w:i/>
                      <w:sz w:val="32"/>
                      <w:szCs w:val="28"/>
                    </w:rPr>
                  </m:ctrlPr>
                </m:sub>
              </m:sSub>
              <m:r>
                <m:rPr/>
                <w:rPr>
                  <w:rFonts w:ascii="Cambria Math" w:hAnsi="Cambria Math"/>
                  <w:sz w:val="32"/>
                  <w:szCs w:val="28"/>
                </w:rPr>
                <m:t>+</m:t>
              </m:r>
              <m:sSub>
                <m:sSubPr>
                  <m:ctrlPr>
                    <w:rPr>
                      <w:rFonts w:ascii="Cambria Math" w:hAnsi="Cambria Math"/>
                      <w:i/>
                      <w:sz w:val="32"/>
                      <w:szCs w:val="28"/>
                    </w:rPr>
                  </m:ctrlPr>
                </m:sSubPr>
                <m:e>
                  <m:r>
                    <m:rPr/>
                    <w:rPr>
                      <w:rFonts w:ascii="Cambria Math" w:hAnsi="Cambria Math"/>
                      <w:sz w:val="32"/>
                      <w:szCs w:val="28"/>
                    </w:rPr>
                    <m:t>p</m:t>
                  </m:r>
                  <m:ctrlPr>
                    <w:rPr>
                      <w:rFonts w:ascii="Cambria Math" w:hAnsi="Cambria Math"/>
                      <w:i/>
                      <w:sz w:val="32"/>
                      <w:szCs w:val="28"/>
                    </w:rPr>
                  </m:ctrlPr>
                </m:e>
                <m:sub>
                  <m:r>
                    <m:rPr/>
                    <w:rPr>
                      <w:rFonts w:ascii="Cambria Math" w:hAnsi="Cambria Math"/>
                      <w:sz w:val="32"/>
                      <w:szCs w:val="28"/>
                    </w:rPr>
                    <m:t>2</m:t>
                  </m:r>
                  <m:ctrlPr>
                    <w:rPr>
                      <w:rFonts w:ascii="Cambria Math" w:hAnsi="Cambria Math"/>
                      <w:i/>
                      <w:sz w:val="32"/>
                      <w:szCs w:val="28"/>
                    </w:rPr>
                  </m:ctrlPr>
                </m:sub>
              </m:sSub>
              <m:r>
                <m:rPr/>
                <w:rPr>
                  <w:rFonts w:ascii="Cambria Math" w:hAnsi="Cambria Math"/>
                  <w:sz w:val="32"/>
                  <w:szCs w:val="28"/>
                </w:rPr>
                <m:t>α</m:t>
              </m:r>
              <m:ctrlPr>
                <w:rPr>
                  <w:rFonts w:ascii="Cambria Math" w:hAnsi="Cambria Math"/>
                  <w:i/>
                  <w:sz w:val="32"/>
                  <w:szCs w:val="28"/>
                </w:rPr>
              </m:ctrlPr>
            </m:e>
          </m:d>
          <m:r>
            <m:rPr/>
            <w:rPr>
              <w:rFonts w:ascii="Cambria Math" w:hAnsi="Cambria Math"/>
              <w:sz w:val="32"/>
              <w:szCs w:val="28"/>
            </w:rPr>
            <m:t>−</m:t>
          </m:r>
          <m:f>
            <m:fPr>
              <m:ctrlPr>
                <w:rPr>
                  <w:rFonts w:ascii="Cambria Math" w:hAnsi="Cambria Math"/>
                  <w:i/>
                  <w:sz w:val="32"/>
                  <w:szCs w:val="28"/>
                </w:rPr>
              </m:ctrlPr>
            </m:fPr>
            <m:num>
              <m:r>
                <m:rPr/>
                <w:rPr>
                  <w:rFonts w:ascii="Cambria Math" w:hAnsi="Cambria Math"/>
                  <w:sz w:val="32"/>
                  <w:szCs w:val="28"/>
                </w:rPr>
                <m:t>1</m:t>
              </m:r>
              <m:ctrlPr>
                <w:rPr>
                  <w:rFonts w:ascii="Cambria Math" w:hAnsi="Cambria Math"/>
                  <w:i/>
                  <w:sz w:val="32"/>
                  <w:szCs w:val="28"/>
                </w:rPr>
              </m:ctrlPr>
            </m:num>
            <m:den>
              <m:r>
                <m:rPr/>
                <w:rPr>
                  <w:rFonts w:ascii="Cambria Math" w:hAnsi="Cambria Math"/>
                  <w:sz w:val="32"/>
                  <w:szCs w:val="28"/>
                </w:rPr>
                <m:t>1−</m:t>
              </m:r>
              <m:sSub>
                <m:sSubPr>
                  <m:ctrlPr>
                    <w:rPr>
                      <w:rFonts w:ascii="Cambria Math" w:hAnsi="Cambria Math"/>
                      <w:i/>
                      <w:sz w:val="32"/>
                      <w:szCs w:val="28"/>
                    </w:rPr>
                  </m:ctrlPr>
                </m:sSubPr>
                <m:e>
                  <m:r>
                    <m:rPr/>
                    <w:rPr>
                      <w:rFonts w:ascii="Cambria Math" w:hAnsi="Cambria Math"/>
                      <w:sz w:val="32"/>
                      <w:szCs w:val="28"/>
                    </w:rPr>
                    <m:t>η</m:t>
                  </m:r>
                  <m:ctrlPr>
                    <w:rPr>
                      <w:rFonts w:ascii="Cambria Math" w:hAnsi="Cambria Math"/>
                      <w:i/>
                      <w:sz w:val="32"/>
                      <w:szCs w:val="28"/>
                    </w:rPr>
                  </m:ctrlPr>
                </m:e>
                <m:sub>
                  <m:r>
                    <m:rPr/>
                    <w:rPr>
                      <w:rFonts w:ascii="Cambria Math" w:hAnsi="Cambria Math"/>
                      <w:sz w:val="32"/>
                      <w:szCs w:val="28"/>
                    </w:rPr>
                    <m:t>j</m:t>
                  </m:r>
                  <m:ctrlPr>
                    <w:rPr>
                      <w:rFonts w:ascii="Cambria Math" w:hAnsi="Cambria Math"/>
                      <w:i/>
                      <w:sz w:val="32"/>
                      <w:szCs w:val="28"/>
                    </w:rPr>
                  </m:ctrlPr>
                </m:sub>
              </m:sSub>
              <m:ctrlPr>
                <w:rPr>
                  <w:rFonts w:ascii="Cambria Math" w:hAnsi="Cambria Math"/>
                  <w:i/>
                  <w:sz w:val="32"/>
                  <w:szCs w:val="28"/>
                </w:rPr>
              </m:ctrlPr>
            </m:den>
          </m:f>
          <m:r>
            <m:rPr/>
            <w:rPr>
              <w:rFonts w:ascii="Cambria Math" w:hAnsi="Cambria Math"/>
              <w:sz w:val="32"/>
              <w:szCs w:val="28"/>
            </w:rPr>
            <m:t>)</m:t>
          </m:r>
          <m:r>
            <m:rPr/>
            <w:rPr>
              <w:rFonts w:ascii="Cambria Math" w:hAnsi="Cambria Math" w:eastAsia="宋体"/>
              <w:sz w:val="32"/>
              <w:szCs w:val="28"/>
            </w:rPr>
            <m:t>=(</m:t>
          </m:r>
          <m:f>
            <m:fPr>
              <m:ctrlPr>
                <w:rPr>
                  <w:rFonts w:ascii="Cambria Math" w:hAnsi="Cambria Math" w:eastAsia="宋体"/>
                  <w:i/>
                  <w:sz w:val="32"/>
                  <w:szCs w:val="28"/>
                </w:rPr>
              </m:ctrlPr>
            </m:fPr>
            <m:num>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hint="eastAsia" w:ascii="Cambria Math" w:hAnsi="Cambria Math" w:eastAsia="宋体"/>
                      <w:sz w:val="32"/>
                      <w:szCs w:val="28"/>
                    </w:rPr>
                    <m:t>w</m:t>
                  </m:r>
                  <m:ctrlPr>
                    <w:rPr>
                      <w:rFonts w:ascii="Cambria Math" w:hAnsi="Cambria Math" w:eastAsia="宋体"/>
                      <w:i/>
                      <w:sz w:val="32"/>
                      <w:szCs w:val="28"/>
                    </w:rPr>
                  </m:ctrlPr>
                </m:sup>
              </m:sSup>
              <m:ctrlPr>
                <w:rPr>
                  <w:rFonts w:ascii="Cambria Math" w:hAnsi="Cambria Math" w:eastAsia="宋体"/>
                  <w:i/>
                  <w:sz w:val="32"/>
                  <w:szCs w:val="28"/>
                </w:rPr>
              </m:ctrlPr>
            </m:num>
            <m:den>
              <m:r>
                <m:rPr/>
                <w:rPr>
                  <w:rFonts w:ascii="Cambria Math" w:hAnsi="Cambria Math" w:eastAsia="宋体"/>
                  <w:sz w:val="32"/>
                  <w:szCs w:val="28"/>
                </w:rPr>
                <m:t>1+</m:t>
              </m:r>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ascii="Cambria Math" w:hAnsi="Cambria Math" w:eastAsia="宋体"/>
                      <w:sz w:val="32"/>
                      <w:szCs w:val="28"/>
                    </w:rPr>
                    <m:t>w</m:t>
                  </m:r>
                  <m:ctrlPr>
                    <w:rPr>
                      <w:rFonts w:ascii="Cambria Math" w:hAnsi="Cambria Math" w:eastAsia="宋体"/>
                      <w:i/>
                      <w:sz w:val="32"/>
                      <w:szCs w:val="28"/>
                    </w:rPr>
                  </m:ctrlPr>
                </m:sup>
              </m:sSup>
              <m:ctrlPr>
                <w:rPr>
                  <w:rFonts w:ascii="Cambria Math" w:hAnsi="Cambria Math" w:eastAsia="宋体"/>
                  <w:i/>
                  <w:sz w:val="32"/>
                  <w:szCs w:val="28"/>
                </w:rPr>
              </m:ctrlPr>
            </m:den>
          </m:f>
          <m:d>
            <m:dPr>
              <m:ctrlPr>
                <w:rPr>
                  <w:rFonts w:ascii="Cambria Math" w:hAnsi="Cambria Math" w:eastAsia="宋体"/>
                  <w:i/>
                  <w:sz w:val="32"/>
                  <w:szCs w:val="28"/>
                </w:rPr>
              </m:ctrlPr>
            </m:dPr>
            <m:e>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ascii="Cambria Math" w:hAnsi="Cambria Math" w:eastAsia="宋体"/>
                      <w:sz w:val="32"/>
                      <w:szCs w:val="28"/>
                    </w:rPr>
                    <m:t>max</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ctrlPr>
                <w:rPr>
                  <w:rFonts w:ascii="Cambria Math" w:hAnsi="Cambria Math" w:eastAsia="宋体"/>
                  <w:i/>
                  <w:sz w:val="32"/>
                  <w:szCs w:val="28"/>
                </w:rPr>
              </m:ctrlPr>
            </m:e>
          </m:d>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r>
            <m:rPr/>
            <w:rPr>
              <w:rFonts w:ascii="Cambria Math" w:hAnsi="Cambria Math"/>
              <w:sz w:val="32"/>
              <w:szCs w:val="28"/>
            </w:rPr>
            <m:t>)</m:t>
          </m:r>
          <m:r>
            <m:rPr/>
            <w:rPr>
              <w:rFonts w:hint="eastAsia" w:ascii="Cambria Math" w:hAnsi="Cambria Math"/>
              <w:sz w:val="32"/>
              <w:szCs w:val="32"/>
            </w:rPr>
            <m:t>c</m:t>
          </m:r>
          <m:r>
            <m:rPr/>
            <w:rPr>
              <w:rFonts w:ascii="Cambria Math" w:hAnsi="Cambria Math"/>
              <w:sz w:val="32"/>
              <w:szCs w:val="32"/>
            </w:rPr>
            <m:t>(</m:t>
          </m:r>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d>
            <m:dPr>
              <m:ctrlPr>
                <w:rPr>
                  <w:rFonts w:ascii="Cambria Math" w:hAnsi="Cambria Math"/>
                  <w:i/>
                  <w:sz w:val="32"/>
                  <w:szCs w:val="32"/>
                </w:rPr>
              </m:ctrlPr>
            </m:dPr>
            <m:e>
              <m:sSub>
                <m:sSubPr>
                  <m:ctrlPr>
                    <w:rPr>
                      <w:rFonts w:ascii="Cambria Math" w:hAnsi="Cambria Math"/>
                      <w:i/>
                      <w:sz w:val="32"/>
                      <w:szCs w:val="28"/>
                    </w:rPr>
                  </m:ctrlPr>
                </m:sSubPr>
                <m:e>
                  <m:r>
                    <m:rPr/>
                    <w:rPr>
                      <w:rFonts w:ascii="Cambria Math" w:hAnsi="Cambria Math"/>
                      <w:sz w:val="32"/>
                      <w:szCs w:val="28"/>
                    </w:rPr>
                    <m:t>p</m:t>
                  </m:r>
                  <m:ctrlPr>
                    <w:rPr>
                      <w:rFonts w:ascii="Cambria Math" w:hAnsi="Cambria Math"/>
                      <w:i/>
                      <w:sz w:val="32"/>
                      <w:szCs w:val="28"/>
                    </w:rPr>
                  </m:ctrlPr>
                </m:e>
                <m:sub>
                  <m:r>
                    <m:rPr/>
                    <w:rPr>
                      <w:rFonts w:ascii="Cambria Math" w:hAnsi="Cambria Math"/>
                      <w:sz w:val="32"/>
                      <w:szCs w:val="28"/>
                    </w:rPr>
                    <m:t>1</m:t>
                  </m:r>
                  <m:ctrlPr>
                    <w:rPr>
                      <w:rFonts w:ascii="Cambria Math" w:hAnsi="Cambria Math"/>
                      <w:i/>
                      <w:sz w:val="32"/>
                      <w:szCs w:val="28"/>
                    </w:rPr>
                  </m:ctrlPr>
                </m:sub>
              </m:sSub>
              <m:r>
                <m:rPr/>
                <w:rPr>
                  <w:rFonts w:ascii="Cambria Math" w:hAnsi="Cambria Math"/>
                  <w:sz w:val="32"/>
                  <w:szCs w:val="28"/>
                </w:rPr>
                <m:t>+</m:t>
              </m:r>
              <m:sSub>
                <m:sSubPr>
                  <m:ctrlPr>
                    <w:rPr>
                      <w:rFonts w:ascii="Cambria Math" w:hAnsi="Cambria Math"/>
                      <w:i/>
                      <w:sz w:val="32"/>
                      <w:szCs w:val="28"/>
                    </w:rPr>
                  </m:ctrlPr>
                </m:sSubPr>
                <m:e>
                  <m:r>
                    <m:rPr/>
                    <w:rPr>
                      <w:rFonts w:ascii="Cambria Math" w:hAnsi="Cambria Math"/>
                      <w:sz w:val="32"/>
                      <w:szCs w:val="28"/>
                    </w:rPr>
                    <m:t>p</m:t>
                  </m:r>
                  <m:ctrlPr>
                    <w:rPr>
                      <w:rFonts w:ascii="Cambria Math" w:hAnsi="Cambria Math"/>
                      <w:i/>
                      <w:sz w:val="32"/>
                      <w:szCs w:val="28"/>
                    </w:rPr>
                  </m:ctrlPr>
                </m:e>
                <m:sub>
                  <m:r>
                    <m:rPr/>
                    <w:rPr>
                      <w:rFonts w:ascii="Cambria Math" w:hAnsi="Cambria Math"/>
                      <w:sz w:val="32"/>
                      <w:szCs w:val="28"/>
                    </w:rPr>
                    <m:t>2</m:t>
                  </m:r>
                  <m:ctrlPr>
                    <w:rPr>
                      <w:rFonts w:ascii="Cambria Math" w:hAnsi="Cambria Math"/>
                      <w:i/>
                      <w:sz w:val="32"/>
                      <w:szCs w:val="28"/>
                    </w:rPr>
                  </m:ctrlPr>
                </m:sub>
              </m:sSub>
              <m:r>
                <m:rPr/>
                <w:rPr>
                  <w:rFonts w:ascii="Cambria Math" w:hAnsi="Cambria Math"/>
                  <w:sz w:val="32"/>
                  <w:szCs w:val="28"/>
                </w:rPr>
                <m:t>α</m:t>
              </m:r>
              <m:ctrlPr>
                <w:rPr>
                  <w:rFonts w:ascii="Cambria Math" w:hAnsi="Cambria Math"/>
                  <w:i/>
                  <w:sz w:val="32"/>
                  <w:szCs w:val="28"/>
                </w:rPr>
              </m:ctrlPr>
            </m:e>
          </m:d>
          <m:r>
            <m:rPr/>
            <w:rPr>
              <w:rFonts w:ascii="Cambria Math" w:hAnsi="Cambria Math"/>
              <w:sz w:val="32"/>
              <w:szCs w:val="28"/>
            </w:rPr>
            <m:t>−</m:t>
          </m:r>
          <m:f>
            <m:fPr>
              <m:ctrlPr>
                <w:rPr>
                  <w:rFonts w:ascii="Cambria Math" w:hAnsi="Cambria Math"/>
                  <w:i/>
                  <w:sz w:val="32"/>
                  <w:szCs w:val="28"/>
                </w:rPr>
              </m:ctrlPr>
            </m:fPr>
            <m:num>
              <m:r>
                <m:rPr/>
                <w:rPr>
                  <w:rFonts w:ascii="Cambria Math" w:hAnsi="Cambria Math"/>
                  <w:sz w:val="32"/>
                  <w:szCs w:val="28"/>
                </w:rPr>
                <m:t>1</m:t>
              </m:r>
              <m:ctrlPr>
                <w:rPr>
                  <w:rFonts w:ascii="Cambria Math" w:hAnsi="Cambria Math"/>
                  <w:i/>
                  <w:sz w:val="32"/>
                  <w:szCs w:val="28"/>
                </w:rPr>
              </m:ctrlPr>
            </m:num>
            <m:den>
              <m:r>
                <m:rPr/>
                <w:rPr>
                  <w:rFonts w:ascii="Cambria Math" w:hAnsi="Cambria Math"/>
                  <w:sz w:val="32"/>
                  <w:szCs w:val="28"/>
                </w:rPr>
                <m:t>1−</m:t>
              </m:r>
              <m:sSub>
                <m:sSubPr>
                  <m:ctrlPr>
                    <w:rPr>
                      <w:rFonts w:ascii="Cambria Math" w:hAnsi="Cambria Math"/>
                      <w:i/>
                      <w:sz w:val="32"/>
                      <w:szCs w:val="28"/>
                    </w:rPr>
                  </m:ctrlPr>
                </m:sSubPr>
                <m:e>
                  <m:r>
                    <m:rPr/>
                    <w:rPr>
                      <w:rFonts w:ascii="Cambria Math" w:hAnsi="Cambria Math"/>
                      <w:sz w:val="32"/>
                      <w:szCs w:val="28"/>
                    </w:rPr>
                    <m:t>η</m:t>
                  </m:r>
                  <m:ctrlPr>
                    <w:rPr>
                      <w:rFonts w:ascii="Cambria Math" w:hAnsi="Cambria Math"/>
                      <w:i/>
                      <w:sz w:val="32"/>
                      <w:szCs w:val="28"/>
                    </w:rPr>
                  </m:ctrlPr>
                </m:e>
                <m:sub>
                  <m:r>
                    <m:rPr/>
                    <w:rPr>
                      <w:rFonts w:ascii="Cambria Math" w:hAnsi="Cambria Math"/>
                      <w:sz w:val="32"/>
                      <w:szCs w:val="28"/>
                    </w:rPr>
                    <m:t>j</m:t>
                  </m:r>
                  <m:ctrlPr>
                    <w:rPr>
                      <w:rFonts w:ascii="Cambria Math" w:hAnsi="Cambria Math"/>
                      <w:i/>
                      <w:sz w:val="32"/>
                      <w:szCs w:val="28"/>
                    </w:rPr>
                  </m:ctrlPr>
                </m:sub>
              </m:sSub>
              <m:ctrlPr>
                <w:rPr>
                  <w:rFonts w:ascii="Cambria Math" w:hAnsi="Cambria Math"/>
                  <w:i/>
                  <w:sz w:val="32"/>
                  <w:szCs w:val="28"/>
                </w:rPr>
              </m:ctrlPr>
            </m:den>
          </m:f>
          <m:r>
            <m:rPr/>
            <w:rPr>
              <w:rFonts w:ascii="Cambria Math" w:hAnsi="Cambria Math"/>
              <w:sz w:val="32"/>
              <w:szCs w:val="28"/>
            </w:rPr>
            <m:t>)=</m:t>
          </m:r>
          <m:sSub>
            <m:sSubPr>
              <m:ctrlPr>
                <w:rPr>
                  <w:rFonts w:ascii="Cambria Math" w:hAnsi="Cambria Math"/>
                  <w:i/>
                  <w:sz w:val="32"/>
                  <w:szCs w:val="28"/>
                </w:rPr>
              </m:ctrlPr>
            </m:sSubPr>
            <m:e>
              <m:r>
                <m:rPr/>
                <w:rPr>
                  <w:rFonts w:ascii="Cambria Math" w:hAnsi="Cambria Math"/>
                  <w:sz w:val="32"/>
                  <w:szCs w:val="28"/>
                </w:rPr>
                <m:t>p</m:t>
              </m:r>
              <m:ctrlPr>
                <w:rPr>
                  <w:rFonts w:ascii="Cambria Math" w:hAnsi="Cambria Math"/>
                  <w:i/>
                  <w:sz w:val="32"/>
                  <w:szCs w:val="28"/>
                </w:rPr>
              </m:ctrlPr>
            </m:e>
            <m:sub>
              <m:r>
                <m:rPr/>
                <w:rPr>
                  <w:rFonts w:ascii="Cambria Math" w:hAnsi="Cambria Math"/>
                  <w:sz w:val="32"/>
                  <w:szCs w:val="28"/>
                </w:rPr>
                <m:t>1</m:t>
              </m:r>
              <m:ctrlPr>
                <w:rPr>
                  <w:rFonts w:ascii="Cambria Math" w:hAnsi="Cambria Math"/>
                  <w:i/>
                  <w:sz w:val="32"/>
                  <w:szCs w:val="28"/>
                </w:rPr>
              </m:ctrlPr>
            </m:sub>
          </m:sSub>
          <m:r>
            <m:rPr/>
            <w:rPr>
              <w:rFonts w:ascii="Cambria Math" w:hAnsi="Cambria Math"/>
              <w:sz w:val="32"/>
              <w:szCs w:val="28"/>
            </w:rPr>
            <m:t>(</m:t>
          </m:r>
          <m:f>
            <m:fPr>
              <m:ctrlPr>
                <w:rPr>
                  <w:rFonts w:ascii="Cambria Math" w:hAnsi="Cambria Math" w:eastAsia="宋体"/>
                  <w:i/>
                  <w:sz w:val="32"/>
                  <w:szCs w:val="28"/>
                </w:rPr>
              </m:ctrlPr>
            </m:fPr>
            <m:num>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hint="eastAsia" w:ascii="Cambria Math" w:hAnsi="Cambria Math" w:eastAsia="宋体"/>
                      <w:sz w:val="32"/>
                      <w:szCs w:val="28"/>
                    </w:rPr>
                    <m:t>w</m:t>
                  </m:r>
                  <m:ctrlPr>
                    <w:rPr>
                      <w:rFonts w:ascii="Cambria Math" w:hAnsi="Cambria Math" w:eastAsia="宋体"/>
                      <w:i/>
                      <w:sz w:val="32"/>
                      <w:szCs w:val="28"/>
                    </w:rPr>
                  </m:ctrlPr>
                </m:sup>
              </m:sSup>
              <m:ctrlPr>
                <w:rPr>
                  <w:rFonts w:ascii="Cambria Math" w:hAnsi="Cambria Math" w:eastAsia="宋体"/>
                  <w:i/>
                  <w:sz w:val="32"/>
                  <w:szCs w:val="28"/>
                </w:rPr>
              </m:ctrlPr>
            </m:num>
            <m:den>
              <m:r>
                <m:rPr/>
                <w:rPr>
                  <w:rFonts w:ascii="Cambria Math" w:hAnsi="Cambria Math" w:eastAsia="宋体"/>
                  <w:sz w:val="32"/>
                  <w:szCs w:val="28"/>
                </w:rPr>
                <m:t>1+</m:t>
              </m:r>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ascii="Cambria Math" w:hAnsi="Cambria Math" w:eastAsia="宋体"/>
                      <w:sz w:val="32"/>
                      <w:szCs w:val="28"/>
                    </w:rPr>
                    <m:t>w</m:t>
                  </m:r>
                  <m:ctrlPr>
                    <w:rPr>
                      <w:rFonts w:ascii="Cambria Math" w:hAnsi="Cambria Math" w:eastAsia="宋体"/>
                      <w:i/>
                      <w:sz w:val="32"/>
                      <w:szCs w:val="28"/>
                    </w:rPr>
                  </m:ctrlPr>
                </m:sup>
              </m:sSup>
              <m:ctrlPr>
                <w:rPr>
                  <w:rFonts w:ascii="Cambria Math" w:hAnsi="Cambria Math" w:eastAsia="宋体"/>
                  <w:i/>
                  <w:sz w:val="32"/>
                  <w:szCs w:val="28"/>
                </w:rPr>
              </m:ctrlPr>
            </m:den>
          </m:f>
          <m:d>
            <m:dPr>
              <m:ctrlPr>
                <w:rPr>
                  <w:rFonts w:ascii="Cambria Math" w:hAnsi="Cambria Math" w:eastAsia="宋体"/>
                  <w:i/>
                  <w:sz w:val="32"/>
                  <w:szCs w:val="28"/>
                </w:rPr>
              </m:ctrlPr>
            </m:dPr>
            <m:e>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ascii="Cambria Math" w:hAnsi="Cambria Math" w:eastAsia="宋体"/>
                      <w:sz w:val="32"/>
                      <w:szCs w:val="28"/>
                    </w:rPr>
                    <m:t>max</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ctrlPr>
                <w:rPr>
                  <w:rFonts w:ascii="Cambria Math" w:hAnsi="Cambria Math" w:eastAsia="宋体"/>
                  <w:i/>
                  <w:sz w:val="32"/>
                  <w:szCs w:val="28"/>
                </w:rPr>
              </m:ctrlPr>
            </m:e>
          </m:d>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r>
            <m:rPr/>
            <w:rPr>
              <w:rFonts w:ascii="Cambria Math" w:hAnsi="Cambria Math"/>
              <w:sz w:val="32"/>
              <w:szCs w:val="28"/>
            </w:rPr>
            <m:t>)</m:t>
          </m:r>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r>
            <m:rPr/>
            <w:rPr>
              <w:rFonts w:ascii="Cambria Math" w:hAnsi="Cambria Math"/>
              <w:sz w:val="32"/>
              <w:szCs w:val="28"/>
            </w:rPr>
            <m:t>+</m:t>
          </m:r>
          <m:sSub>
            <m:sSubPr>
              <m:ctrlPr>
                <w:rPr>
                  <w:rFonts w:ascii="Cambria Math" w:hAnsi="Cambria Math"/>
                  <w:i/>
                  <w:sz w:val="32"/>
                  <w:szCs w:val="28"/>
                </w:rPr>
              </m:ctrlPr>
            </m:sSubPr>
            <m:e>
              <m:r>
                <m:rPr/>
                <w:rPr>
                  <w:rFonts w:ascii="Cambria Math" w:hAnsi="Cambria Math"/>
                  <w:sz w:val="32"/>
                  <w:szCs w:val="28"/>
                </w:rPr>
                <m:t>p</m:t>
              </m:r>
              <m:ctrlPr>
                <w:rPr>
                  <w:rFonts w:ascii="Cambria Math" w:hAnsi="Cambria Math"/>
                  <w:i/>
                  <w:sz w:val="32"/>
                  <w:szCs w:val="28"/>
                </w:rPr>
              </m:ctrlPr>
            </m:e>
            <m:sub>
              <m:r>
                <m:rPr/>
                <w:rPr>
                  <w:rFonts w:ascii="Cambria Math" w:hAnsi="Cambria Math"/>
                  <w:sz w:val="32"/>
                  <w:szCs w:val="28"/>
                </w:rPr>
                <m:t>2</m:t>
              </m:r>
              <m:ctrlPr>
                <w:rPr>
                  <w:rFonts w:ascii="Cambria Math" w:hAnsi="Cambria Math"/>
                  <w:i/>
                  <w:sz w:val="32"/>
                  <w:szCs w:val="28"/>
                </w:rPr>
              </m:ctrlPr>
            </m:sub>
          </m:sSub>
          <m:r>
            <m:rPr/>
            <w:rPr>
              <w:rFonts w:ascii="Cambria Math" w:hAnsi="Cambria Math"/>
              <w:sz w:val="32"/>
              <w:szCs w:val="28"/>
            </w:rPr>
            <m:t>(</m:t>
          </m:r>
          <m:f>
            <m:fPr>
              <m:ctrlPr>
                <w:rPr>
                  <w:rFonts w:ascii="Cambria Math" w:hAnsi="Cambria Math" w:eastAsia="宋体"/>
                  <w:i/>
                  <w:sz w:val="32"/>
                  <w:szCs w:val="28"/>
                </w:rPr>
              </m:ctrlPr>
            </m:fPr>
            <m:num>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hint="eastAsia" w:ascii="Cambria Math" w:hAnsi="Cambria Math" w:eastAsia="宋体"/>
                      <w:sz w:val="32"/>
                      <w:szCs w:val="28"/>
                    </w:rPr>
                    <m:t>w</m:t>
                  </m:r>
                  <m:ctrlPr>
                    <w:rPr>
                      <w:rFonts w:ascii="Cambria Math" w:hAnsi="Cambria Math" w:eastAsia="宋体"/>
                      <w:i/>
                      <w:sz w:val="32"/>
                      <w:szCs w:val="28"/>
                    </w:rPr>
                  </m:ctrlPr>
                </m:sup>
              </m:sSup>
              <m:ctrlPr>
                <w:rPr>
                  <w:rFonts w:ascii="Cambria Math" w:hAnsi="Cambria Math" w:eastAsia="宋体"/>
                  <w:i/>
                  <w:sz w:val="32"/>
                  <w:szCs w:val="28"/>
                </w:rPr>
              </m:ctrlPr>
            </m:num>
            <m:den>
              <m:r>
                <m:rPr/>
                <w:rPr>
                  <w:rFonts w:ascii="Cambria Math" w:hAnsi="Cambria Math" w:eastAsia="宋体"/>
                  <w:sz w:val="32"/>
                  <w:szCs w:val="28"/>
                </w:rPr>
                <m:t>1+</m:t>
              </m:r>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ascii="Cambria Math" w:hAnsi="Cambria Math" w:eastAsia="宋体"/>
                      <w:sz w:val="32"/>
                      <w:szCs w:val="28"/>
                    </w:rPr>
                    <m:t>w</m:t>
                  </m:r>
                  <m:ctrlPr>
                    <w:rPr>
                      <w:rFonts w:ascii="Cambria Math" w:hAnsi="Cambria Math" w:eastAsia="宋体"/>
                      <w:i/>
                      <w:sz w:val="32"/>
                      <w:szCs w:val="28"/>
                    </w:rPr>
                  </m:ctrlPr>
                </m:sup>
              </m:sSup>
              <m:ctrlPr>
                <w:rPr>
                  <w:rFonts w:ascii="Cambria Math" w:hAnsi="Cambria Math" w:eastAsia="宋体"/>
                  <w:i/>
                  <w:sz w:val="32"/>
                  <w:szCs w:val="28"/>
                </w:rPr>
              </m:ctrlPr>
            </m:den>
          </m:f>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ascii="Cambria Math" w:hAnsi="Cambria Math" w:eastAsia="宋体"/>
                  <w:sz w:val="32"/>
                  <w:szCs w:val="28"/>
                </w:rPr>
                <m:t>max</m:t>
              </m:r>
              <m:ctrlPr>
                <w:rPr>
                  <w:rFonts w:ascii="Cambria Math" w:hAnsi="Cambria Math" w:eastAsia="宋体"/>
                  <w:i/>
                  <w:sz w:val="32"/>
                  <w:szCs w:val="28"/>
                </w:rPr>
              </m:ctrlPr>
            </m:sub>
          </m:sSub>
          <m:r>
            <m:rPr/>
            <w:rPr>
              <w:rFonts w:ascii="Cambria Math" w:hAnsi="Cambria Math"/>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r>
            <m:rPr/>
            <w:rPr>
              <w:rFonts w:ascii="Cambria Math" w:hAnsi="Cambria Math"/>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r>
            <m:rPr/>
            <w:rPr>
              <w:rFonts w:ascii="Cambria Math" w:hAnsi="Cambria Math"/>
              <w:sz w:val="32"/>
              <w:szCs w:val="28"/>
            </w:rPr>
            <m:t>)</m:t>
          </m:r>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r>
            <m:rPr/>
            <w:rPr>
              <w:rFonts w:ascii="Cambria Math" w:hAnsi="Cambria Math"/>
              <w:sz w:val="32"/>
              <w:szCs w:val="28"/>
            </w:rPr>
            <m:t>α−(</m:t>
          </m:r>
          <m:f>
            <m:fPr>
              <m:ctrlPr>
                <w:rPr>
                  <w:rFonts w:ascii="Cambria Math" w:hAnsi="Cambria Math"/>
                  <w:sz w:val="32"/>
                  <w:szCs w:val="28"/>
                </w:rPr>
              </m:ctrlPr>
            </m:fPr>
            <m:num>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hint="eastAsia" w:ascii="Cambria Math" w:hAnsi="Cambria Math" w:eastAsia="宋体"/>
                      <w:sz w:val="32"/>
                      <w:szCs w:val="28"/>
                    </w:rPr>
                    <m:t>w</m:t>
                  </m:r>
                  <m:ctrlPr>
                    <w:rPr>
                      <w:rFonts w:ascii="Cambria Math" w:hAnsi="Cambria Math" w:eastAsia="宋体"/>
                      <w:i/>
                      <w:sz w:val="32"/>
                      <w:szCs w:val="28"/>
                    </w:rPr>
                  </m:ctrlPr>
                </m:sup>
              </m:sSup>
              <m:ctrlPr>
                <w:rPr>
                  <w:rFonts w:ascii="Cambria Math" w:hAnsi="Cambria Math"/>
                  <w:sz w:val="32"/>
                  <w:szCs w:val="28"/>
                </w:rPr>
              </m:ctrlPr>
            </m:num>
            <m:den>
              <m:r>
                <m:rPr/>
                <w:rPr>
                  <w:rFonts w:ascii="Cambria Math" w:hAnsi="Cambria Math"/>
                  <w:sz w:val="32"/>
                  <w:szCs w:val="28"/>
                </w:rPr>
                <m:t>1+</m:t>
              </m:r>
              <m:sSup>
                <m:sSupPr>
                  <m:ctrlPr>
                    <w:rPr>
                      <w:rFonts w:ascii="Cambria Math" w:hAnsi="Cambria Math" w:eastAsia="宋体"/>
                      <w:i/>
                      <w:sz w:val="32"/>
                      <w:szCs w:val="28"/>
                    </w:rPr>
                  </m:ctrlPr>
                </m:sSupPr>
                <m:e>
                  <m:r>
                    <m:rPr/>
                    <w:rPr>
                      <w:rFonts w:ascii="Cambria Math" w:hAnsi="Cambria Math" w:eastAsia="宋体"/>
                      <w:sz w:val="32"/>
                      <w:szCs w:val="28"/>
                    </w:rPr>
                    <m:t>e</m:t>
                  </m:r>
                  <m:ctrlPr>
                    <w:rPr>
                      <w:rFonts w:ascii="Cambria Math" w:hAnsi="Cambria Math" w:eastAsia="宋体"/>
                      <w:i/>
                      <w:sz w:val="32"/>
                      <w:szCs w:val="28"/>
                    </w:rPr>
                  </m:ctrlPr>
                </m:e>
                <m:sup>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0</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β</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m:r>
                    <m:rPr/>
                    <w:rPr>
                      <w:rFonts w:hint="eastAsia" w:ascii="Cambria Math" w:hAnsi="Cambria Math" w:eastAsia="宋体"/>
                      <w:sz w:val="32"/>
                      <w:szCs w:val="28"/>
                    </w:rPr>
                    <m:t>w</m:t>
                  </m:r>
                  <m:ctrlPr>
                    <w:rPr>
                      <w:rFonts w:ascii="Cambria Math" w:hAnsi="Cambria Math" w:eastAsia="宋体"/>
                      <w:i/>
                      <w:sz w:val="32"/>
                      <w:szCs w:val="28"/>
                    </w:rPr>
                  </m:ctrlPr>
                </m:sup>
              </m:sSup>
              <m:ctrlPr>
                <w:rPr>
                  <w:rFonts w:ascii="Cambria Math" w:hAnsi="Cambria Math"/>
                  <w:sz w:val="32"/>
                  <w:szCs w:val="28"/>
                </w:rPr>
              </m:ctrlPr>
            </m:den>
          </m:f>
          <m:d>
            <m:dPr>
              <m:ctrlPr>
                <w:rPr>
                  <w:rFonts w:ascii="Cambria Math" w:hAnsi="Cambria Math" w:eastAsia="宋体"/>
                  <w:i/>
                  <w:sz w:val="32"/>
                  <w:szCs w:val="28"/>
                </w:rPr>
              </m:ctrlPr>
            </m:dPr>
            <m:e>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ascii="Cambria Math" w:hAnsi="Cambria Math" w:eastAsia="宋体"/>
                      <w:sz w:val="32"/>
                      <w:szCs w:val="28"/>
                    </w:rPr>
                    <m:t>max</m:t>
                  </m:r>
                  <m:ctrlPr>
                    <w:rPr>
                      <w:rFonts w:ascii="Cambria Math" w:hAnsi="Cambria Math" w:eastAsia="宋体"/>
                      <w:i/>
                      <w:sz w:val="32"/>
                      <w:szCs w:val="28"/>
                    </w:rPr>
                  </m:ctrlPr>
                </m:sub>
              </m:sSub>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ctrlPr>
                <w:rPr>
                  <w:rFonts w:ascii="Cambria Math" w:hAnsi="Cambria Math" w:eastAsia="宋体"/>
                  <w:i/>
                  <w:sz w:val="32"/>
                  <w:szCs w:val="28"/>
                </w:rPr>
              </m:ctrlPr>
            </m:e>
          </m:d>
          <m:r>
            <m:rPr/>
            <w:rPr>
              <w:rFonts w:ascii="Cambria Math" w:hAnsi="Cambria Math" w:eastAsia="宋体"/>
              <w:sz w:val="32"/>
              <w:szCs w:val="28"/>
            </w:rPr>
            <m:t>+</m:t>
          </m:r>
          <m:sSub>
            <m:sSubPr>
              <m:ctrlPr>
                <w:rPr>
                  <w:rFonts w:ascii="Cambria Math" w:hAnsi="Cambria Math" w:eastAsia="宋体"/>
                  <w:i/>
                  <w:sz w:val="32"/>
                  <w:szCs w:val="28"/>
                </w:rPr>
              </m:ctrlPr>
            </m:sSubPr>
            <m:e>
              <m:r>
                <m:rPr/>
                <w:rPr>
                  <w:rFonts w:ascii="Cambria Math" w:hAnsi="Cambria Math" w:eastAsia="宋体"/>
                  <w:sz w:val="32"/>
                  <w:szCs w:val="28"/>
                </w:rPr>
                <m:t>S</m:t>
              </m:r>
              <m:ctrlPr>
                <w:rPr>
                  <w:rFonts w:ascii="Cambria Math" w:hAnsi="Cambria Math" w:eastAsia="宋体"/>
                  <w:i/>
                  <w:sz w:val="32"/>
                  <w:szCs w:val="28"/>
                </w:rPr>
              </m:ctrlPr>
            </m:e>
            <m:sub>
              <m:r>
                <m:rPr/>
                <w:rPr>
                  <w:rFonts w:hint="eastAsia" w:ascii="Cambria Math" w:hAnsi="Cambria Math" w:eastAsia="宋体"/>
                  <w:sz w:val="32"/>
                  <w:szCs w:val="28"/>
                </w:rPr>
                <m:t>min</m:t>
              </m:r>
              <m:ctrlPr>
                <w:rPr>
                  <w:rFonts w:ascii="Cambria Math" w:hAnsi="Cambria Math" w:eastAsia="宋体"/>
                  <w:i/>
                  <w:sz w:val="32"/>
                  <w:szCs w:val="28"/>
                </w:rPr>
              </m:ctrlPr>
            </m:sub>
          </m:sSub>
          <m:r>
            <m:rPr/>
            <w:rPr>
              <w:rFonts w:ascii="Cambria Math" w:hAnsi="Cambria Math"/>
              <w:sz w:val="32"/>
              <w:szCs w:val="28"/>
            </w:rPr>
            <m:t>)</m:t>
          </m:r>
          <m:f>
            <m:fPr>
              <m:ctrlPr>
                <w:rPr>
                  <w:rFonts w:ascii="Cambria Math" w:hAnsi="Cambria Math"/>
                  <w:i/>
                  <w:sz w:val="32"/>
                  <w:szCs w:val="28"/>
                </w:rPr>
              </m:ctrlPr>
            </m:fPr>
            <m:num>
              <m:r>
                <m:rPr/>
                <w:rPr>
                  <w:rFonts w:ascii="Cambria Math" w:hAnsi="Cambria Math"/>
                  <w:sz w:val="32"/>
                  <w:szCs w:val="28"/>
                </w:rPr>
                <m:t>c</m:t>
              </m:r>
              <m:ctrlPr>
                <w:rPr>
                  <w:rFonts w:ascii="Cambria Math" w:hAnsi="Cambria Math"/>
                  <w:i/>
                  <w:sz w:val="32"/>
                  <w:szCs w:val="28"/>
                </w:rPr>
              </m:ctrlPr>
            </m:num>
            <m:den>
              <m:r>
                <m:rPr/>
                <w:rPr>
                  <w:rFonts w:ascii="Cambria Math" w:hAnsi="Cambria Math"/>
                  <w:sz w:val="32"/>
                  <w:szCs w:val="28"/>
                </w:rPr>
                <m:t>1−</m:t>
              </m:r>
              <m:sSub>
                <m:sSubPr>
                  <m:ctrlPr>
                    <w:rPr>
                      <w:rFonts w:ascii="Cambria Math" w:hAnsi="Cambria Math"/>
                      <w:i/>
                      <w:sz w:val="32"/>
                      <w:szCs w:val="28"/>
                    </w:rPr>
                  </m:ctrlPr>
                </m:sSubPr>
                <m:e>
                  <m:r>
                    <m:rPr/>
                    <w:rPr>
                      <w:rFonts w:ascii="Cambria Math" w:hAnsi="Cambria Math"/>
                      <w:sz w:val="32"/>
                      <w:szCs w:val="28"/>
                    </w:rPr>
                    <m:t>η</m:t>
                  </m:r>
                  <m:ctrlPr>
                    <w:rPr>
                      <w:rFonts w:ascii="Cambria Math" w:hAnsi="Cambria Math"/>
                      <w:i/>
                      <w:sz w:val="32"/>
                      <w:szCs w:val="28"/>
                    </w:rPr>
                  </m:ctrlPr>
                </m:e>
                <m:sub>
                  <m:r>
                    <m:rPr/>
                    <w:rPr>
                      <w:rFonts w:ascii="Cambria Math" w:hAnsi="Cambria Math"/>
                      <w:sz w:val="32"/>
                      <w:szCs w:val="28"/>
                    </w:rPr>
                    <m:t>j</m:t>
                  </m:r>
                  <m:ctrlPr>
                    <w:rPr>
                      <w:rFonts w:ascii="Cambria Math" w:hAnsi="Cambria Math"/>
                      <w:i/>
                      <w:sz w:val="32"/>
                      <w:szCs w:val="28"/>
                    </w:rPr>
                  </m:ctrlPr>
                </m:sub>
              </m:sSub>
              <m:ctrlPr>
                <w:rPr>
                  <w:rFonts w:ascii="Cambria Math" w:hAnsi="Cambria Math"/>
                  <w:i/>
                  <w:sz w:val="32"/>
                  <w:szCs w:val="28"/>
                </w:rPr>
              </m:ctrlPr>
            </m:den>
          </m:f>
        </m:oMath>
      </m:oMathPara>
    </w:p>
    <w:p>
      <w:pPr>
        <w:spacing w:line="360" w:lineRule="auto"/>
        <w:rPr>
          <w:rFonts w:ascii="宋体" w:hAnsi="宋体" w:eastAsia="宋体"/>
          <w:iCs/>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再针对食用菌这一类蔬菜而言，其日</w:t>
      </w:r>
      <w:r>
        <w:rPr>
          <w:rFonts w:hint="eastAsia" w:ascii="宋体" w:hAnsi="宋体" w:eastAsia="宋体"/>
          <w:iCs/>
          <w:sz w:val="24"/>
          <w:szCs w:val="24"/>
        </w:rPr>
        <w:t>损耗量无法覆盖掉预计的日打折销售量，但是日利润不一定因为剩余的损耗产品没有被打折售出而减小，这里我们有：</w:t>
      </w:r>
    </w:p>
    <w:p>
      <w:pPr>
        <w:spacing w:line="360" w:lineRule="auto"/>
        <w:ind w:firstLine="476"/>
        <w:jc w:val="center"/>
        <w:rPr>
          <w:rFonts w:ascii="宋体" w:hAnsi="宋体" w:eastAsia="宋体"/>
          <w:sz w:val="32"/>
          <w:szCs w:val="32"/>
        </w:rPr>
      </w:pPr>
      <m:oMath>
        <m:r>
          <m:rPr/>
          <w:rPr>
            <w:rFonts w:ascii="Cambria Math" w:hAnsi="Cambria Math"/>
            <w:sz w:val="32"/>
            <w:szCs w:val="32"/>
          </w:rPr>
          <m:t>p</m:t>
        </m:r>
        <m:d>
          <m:dPr>
            <m:ctrlPr>
              <w:rPr>
                <w:rFonts w:ascii="Cambria Math" w:hAnsi="Cambria Math"/>
                <w:i/>
                <w:sz w:val="32"/>
                <w:szCs w:val="32"/>
              </w:rPr>
            </m:ctrlPr>
          </m:dPr>
          <m:e>
            <m:r>
              <m:rPr/>
              <w:rPr>
                <w:rFonts w:ascii="Cambria Math" w:hAnsi="Cambria Math"/>
                <w:sz w:val="32"/>
                <w:szCs w:val="32"/>
              </w:rPr>
              <m:t>w</m:t>
            </m:r>
            <m:ctrlPr>
              <w:rPr>
                <w:rFonts w:ascii="Cambria Math" w:hAnsi="Cambria Math"/>
                <w:i/>
                <w:sz w:val="32"/>
                <w:szCs w:val="32"/>
              </w:rPr>
            </m:ctrlPr>
          </m:e>
        </m:d>
        <m:r>
          <m:rPr/>
          <w:rPr>
            <w:rFonts w:ascii="Cambria Math" w:hAnsi="Cambria Math"/>
            <w:sz w:val="32"/>
            <w:szCs w:val="32"/>
          </w:rPr>
          <m:t>=</m:t>
        </m:r>
        <m:r>
          <m:rPr>
            <m:sty m:val="p"/>
          </m:rPr>
          <w:rPr>
            <w:rFonts w:ascii="Cambria Math" w:hAnsi="Cambria Math"/>
            <w:sz w:val="32"/>
            <w:szCs w:val="32"/>
          </w:rPr>
          <m:t>max⁡</m:t>
        </m:r>
        <m:r>
          <m:rPr/>
          <w:rPr>
            <w:rFonts w:ascii="Cambria Math" w:hAnsi="Cambria Math"/>
            <w:sz w:val="32"/>
            <w:szCs w:val="32"/>
          </w:rPr>
          <m:t>{</m:t>
        </m:r>
        <m:r>
          <m:rPr/>
          <w:rPr>
            <w:rFonts w:hint="eastAsia" w:ascii="Cambria Math" w:hAnsi="Cambria Math"/>
            <w:sz w:val="32"/>
            <w:szCs w:val="32"/>
          </w:rPr>
          <m:t>S</m:t>
        </m:r>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f>
          <m:fPr>
            <m:ctrlPr>
              <w:rPr>
                <w:rFonts w:ascii="Cambria Math" w:hAnsi="Cambria Math"/>
                <w:i/>
                <w:sz w:val="32"/>
                <w:szCs w:val="32"/>
              </w:rPr>
            </m:ctrlPr>
          </m:fPr>
          <m:num>
            <m:r>
              <m:rPr/>
              <w:rPr>
                <w:rFonts w:ascii="Cambria Math" w:hAnsi="Cambria Math"/>
                <w:sz w:val="32"/>
                <w:szCs w:val="32"/>
              </w:rPr>
              <m:t>ηS</m:t>
            </m:r>
            <m:ctrlPr>
              <w:rPr>
                <w:rFonts w:ascii="Cambria Math" w:hAnsi="Cambria Math"/>
                <w:i/>
                <w:sz w:val="32"/>
                <w:szCs w:val="32"/>
              </w:rPr>
            </m:ctrlPr>
          </m:num>
          <m:den>
            <m:r>
              <m:rPr/>
              <w:rPr>
                <w:rFonts w:ascii="Cambria Math" w:hAnsi="Cambria Math"/>
                <w:sz w:val="32"/>
                <w:szCs w:val="32"/>
              </w:rPr>
              <m:t>1−η</m:t>
            </m:r>
            <m:ctrlPr>
              <w:rPr>
                <w:rFonts w:ascii="Cambria Math" w:hAnsi="Cambria Math"/>
                <w:i/>
                <w:sz w:val="32"/>
                <w:szCs w:val="32"/>
              </w:rPr>
            </m:ctrlPr>
          </m:den>
        </m:f>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cα−</m:t>
        </m:r>
        <m:f>
          <m:fPr>
            <m:ctrlPr>
              <w:rPr>
                <w:rFonts w:ascii="Cambria Math" w:hAnsi="Cambria Math"/>
                <w:i/>
                <w:sz w:val="32"/>
                <w:szCs w:val="32"/>
              </w:rPr>
            </m:ctrlPr>
          </m:fPr>
          <m:num>
            <m:r>
              <m:rPr/>
              <w:rPr>
                <w:rFonts w:hint="eastAsia" w:ascii="Cambria Math" w:hAnsi="Cambria Math"/>
                <w:sz w:val="32"/>
                <w:szCs w:val="32"/>
              </w:rPr>
              <m:t>S</m:t>
            </m:r>
            <m:r>
              <m:rPr/>
              <w:rPr>
                <w:rFonts w:ascii="Cambria Math" w:hAnsi="Cambria Math"/>
                <w:sz w:val="32"/>
                <w:szCs w:val="32"/>
              </w:rPr>
              <m:t>c</m:t>
            </m:r>
            <m:ctrlPr>
              <w:rPr>
                <w:rFonts w:ascii="Cambria Math" w:hAnsi="Cambria Math"/>
                <w:i/>
                <w:sz w:val="32"/>
                <w:szCs w:val="32"/>
              </w:rPr>
            </m:ctrlPr>
          </m:num>
          <m:den>
            <m:r>
              <m:rPr/>
              <w:rPr>
                <w:rFonts w:ascii="Cambria Math" w:hAnsi="Cambria Math"/>
                <w:sz w:val="32"/>
                <w:szCs w:val="32"/>
              </w:rPr>
              <m:t>1−η</m:t>
            </m:r>
            <m:ctrlPr>
              <w:rPr>
                <w:rFonts w:ascii="Cambria Math" w:hAnsi="Cambria Math"/>
                <w:i/>
                <w:sz w:val="32"/>
                <w:szCs w:val="32"/>
              </w:rPr>
            </m:ctrlPr>
          </m:den>
        </m:f>
      </m:oMath>
      <w:r>
        <w:rPr>
          <w:rFonts w:ascii="宋体" w:hAnsi="宋体" w:eastAsia="宋体"/>
          <w:sz w:val="32"/>
          <w:szCs w:val="32"/>
        </w:rPr>
        <w:t>,</w:t>
      </w:r>
      <m:oMath>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hAnsi="Cambria Math"/>
                    <w:sz w:val="32"/>
                    <w:szCs w:val="32"/>
                  </w:rPr>
                  <m:t xml:space="preserve"> </m:t>
                </m:r>
                <m:r>
                  <m:rPr/>
                  <w:rPr>
                    <w:rFonts w:hint="eastAsia" w:ascii="Cambria Math" w:hAnsi="Cambria Math"/>
                    <w:sz w:val="32"/>
                    <w:szCs w:val="32"/>
                  </w:rPr>
                  <m:t>S</m:t>
                </m:r>
                <m:ctrlPr>
                  <w:rPr>
                    <w:rFonts w:ascii="Cambria Math" w:hAnsi="Cambria Math"/>
                    <w:i/>
                    <w:sz w:val="32"/>
                    <w:szCs w:val="32"/>
                  </w:rPr>
                </m:ctrlPr>
              </m:e>
              <m:sup>
                <m:r>
                  <m:rPr/>
                  <w:rPr>
                    <w:rFonts w:ascii="Cambria Math" w:hAnsi="Cambria Math"/>
                    <w:sz w:val="32"/>
                    <w:szCs w:val="32"/>
                  </w:rPr>
                  <m:t>'</m:t>
                </m:r>
                <m:ctrlPr>
                  <w:rPr>
                    <w:rFonts w:ascii="Cambria Math" w:hAnsi="Cambria Math"/>
                    <w:i/>
                    <w:sz w:val="32"/>
                    <w:szCs w:val="32"/>
                  </w:rPr>
                </m:ctrlPr>
              </m:sup>
            </m:sSup>
            <m:ctrlPr>
              <w:rPr>
                <w:rFonts w:ascii="Cambria Math" w:hAnsi="Cambria Math"/>
                <w:i/>
                <w:sz w:val="32"/>
                <w:szCs w:val="32"/>
              </w:rPr>
            </m:ctrlPr>
          </m:num>
          <m:den>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ctrlPr>
              <w:rPr>
                <w:rFonts w:ascii="Cambria Math" w:hAnsi="Cambria Math"/>
                <w:i/>
                <w:sz w:val="32"/>
                <w:szCs w:val="32"/>
              </w:rPr>
            </m:ctrlPr>
          </m:den>
        </m:f>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sSup>
          <m:sSupPr>
            <m:ctrlPr>
              <w:rPr>
                <w:rFonts w:ascii="Cambria Math" w:hAnsi="Cambria Math"/>
                <w:i/>
                <w:sz w:val="32"/>
                <w:szCs w:val="32"/>
              </w:rPr>
            </m:ctrlPr>
          </m:sSupPr>
          <m:e>
            <m:r>
              <m:rPr/>
              <w:rPr>
                <w:rFonts w:ascii="Cambria Math" w:hAnsi="Cambria Math"/>
                <w:sz w:val="32"/>
                <w:szCs w:val="32"/>
              </w:rPr>
              <m:t xml:space="preserve"> </m:t>
            </m:r>
            <m:r>
              <m:rPr/>
              <w:rPr>
                <w:rFonts w:hint="eastAsia" w:ascii="Cambria Math" w:hAnsi="Cambria Math"/>
                <w:sz w:val="32"/>
                <w:szCs w:val="32"/>
              </w:rPr>
              <m:t>S</m:t>
            </m:r>
            <m:ctrlPr>
              <w:rPr>
                <w:rFonts w:ascii="Cambria Math" w:hAnsi="Cambria Math"/>
                <w:i/>
                <w:sz w:val="32"/>
                <w:szCs w:val="32"/>
              </w:rPr>
            </m:ctrlPr>
          </m:e>
          <m:sup>
            <m:r>
              <m:rPr/>
              <w:rPr>
                <w:rFonts w:ascii="Cambria Math" w:hAnsi="Cambria Math"/>
                <w:sz w:val="32"/>
                <w:szCs w:val="32"/>
              </w:rPr>
              <m:t>'</m:t>
            </m:r>
            <m:ctrlPr>
              <w:rPr>
                <w:rFonts w:ascii="Cambria Math" w:hAnsi="Cambria Math"/>
                <w:i/>
                <w:sz w:val="32"/>
                <w:szCs w:val="32"/>
              </w:rPr>
            </m:ctrlPr>
          </m:sup>
        </m:sSup>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cα−</m:t>
        </m:r>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hAnsi="Cambria Math"/>
                    <w:sz w:val="32"/>
                    <w:szCs w:val="32"/>
                  </w:rPr>
                  <m:t xml:space="preserve"> </m:t>
                </m:r>
                <m:r>
                  <m:rPr/>
                  <w:rPr>
                    <w:rFonts w:hint="eastAsia" w:ascii="Cambria Math" w:hAnsi="Cambria Math"/>
                    <w:sz w:val="32"/>
                    <w:szCs w:val="32"/>
                  </w:rPr>
                  <m:t>S</m:t>
                </m:r>
                <m:ctrlPr>
                  <w:rPr>
                    <w:rFonts w:ascii="Cambria Math" w:hAnsi="Cambria Math"/>
                    <w:i/>
                    <w:sz w:val="32"/>
                    <w:szCs w:val="32"/>
                  </w:rPr>
                </m:ctrlPr>
              </m:e>
              <m:sup>
                <m:r>
                  <m:rPr/>
                  <w:rPr>
                    <w:rFonts w:ascii="Cambria Math" w:hAnsi="Cambria Math"/>
                    <w:sz w:val="32"/>
                    <w:szCs w:val="32"/>
                  </w:rPr>
                  <m:t>'</m:t>
                </m:r>
                <m:ctrlPr>
                  <w:rPr>
                    <w:rFonts w:ascii="Cambria Math" w:hAnsi="Cambria Math"/>
                    <w:i/>
                    <w:sz w:val="32"/>
                    <w:szCs w:val="32"/>
                  </w:rPr>
                </m:ctrlPr>
              </m:sup>
            </m:sSup>
            <m:ctrlPr>
              <w:rPr>
                <w:rFonts w:ascii="Cambria Math" w:hAnsi="Cambria Math"/>
                <w:i/>
                <w:sz w:val="32"/>
                <w:szCs w:val="32"/>
              </w:rPr>
            </m:ctrlPr>
          </m:num>
          <m:den>
            <m:r>
              <m:rPr/>
              <w:rPr>
                <w:rFonts w:ascii="Cambria Math" w:hAnsi="Cambria Math"/>
                <w:sz w:val="32"/>
                <w:szCs w:val="32"/>
              </w:rPr>
              <m:t>η</m:t>
            </m:r>
            <m:ctrlPr>
              <w:rPr>
                <w:rFonts w:ascii="Cambria Math" w:hAnsi="Cambria Math"/>
                <w:i/>
                <w:sz w:val="32"/>
                <w:szCs w:val="32"/>
              </w:rPr>
            </m:ctrlPr>
          </m:den>
        </m:f>
        <m:r>
          <m:rPr/>
          <w:rPr>
            <w:rFonts w:ascii="Cambria Math" w:hAnsi="Cambria Math"/>
            <w:sz w:val="32"/>
            <w:szCs w:val="32"/>
          </w:rPr>
          <m:t>c}</m:t>
        </m:r>
      </m:oMath>
    </w:p>
    <w:p>
      <w:pPr>
        <w:spacing w:line="360" w:lineRule="auto"/>
        <w:ind w:firstLine="476"/>
        <w:jc w:val="center"/>
        <w:rPr>
          <w:rFonts w:ascii="宋体" w:hAnsi="宋体" w:eastAsia="宋体"/>
          <w:sz w:val="32"/>
          <w:szCs w:val="32"/>
        </w:rPr>
      </w:pPr>
      <w:r>
        <w:rPr>
          <w:rFonts w:hint="eastAsia" w:ascii="宋体" w:hAnsi="宋体" w:eastAsia="宋体"/>
          <w:sz w:val="32"/>
          <w:szCs w:val="32"/>
        </w:rPr>
        <w:t>=</w:t>
      </w:r>
      <w:r>
        <w:rPr>
          <w:rFonts w:ascii="Cambria Math" w:hAnsi="Cambria Math"/>
          <w:sz w:val="32"/>
          <w:szCs w:val="32"/>
        </w:rPr>
        <w:t xml:space="preserve"> </w:t>
      </w:r>
      <m:oMath>
        <m:r>
          <m:rPr>
            <m:sty m:val="p"/>
          </m:rPr>
          <w:rPr>
            <w:rFonts w:ascii="Cambria Math" w:hAnsi="Cambria Math"/>
            <w:sz w:val="32"/>
            <w:szCs w:val="32"/>
          </w:rPr>
          <m:t>max⁡</m:t>
        </m:r>
        <m:r>
          <m:rPr/>
          <w:rPr>
            <w:rFonts w:ascii="Cambria Math" w:hAnsi="Cambria Math"/>
            <w:sz w:val="32"/>
            <w:szCs w:val="32"/>
          </w:rPr>
          <m:t>{</m:t>
        </m:r>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m:sub>
        </m:sSub>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f>
          <m:fPr>
            <m:ctrlPr>
              <w:rPr>
                <w:rFonts w:ascii="Cambria Math" w:hAnsi="Cambria Math"/>
                <w:i/>
                <w:sz w:val="32"/>
                <w:szCs w:val="32"/>
              </w:rPr>
            </m:ctrlPr>
          </m:fPr>
          <m:num>
            <m:r>
              <m:rPr/>
              <w:rPr>
                <w:rFonts w:ascii="Cambria Math" w:hAnsi="Cambria Math"/>
                <w:sz w:val="32"/>
                <w:szCs w:val="32"/>
              </w:rPr>
              <m:t>η</m:t>
            </m:r>
            <m:ctrlPr>
              <w:rPr>
                <w:rFonts w:ascii="Cambria Math" w:hAnsi="Cambria Math"/>
                <w:i/>
                <w:sz w:val="32"/>
                <w:szCs w:val="32"/>
              </w:rPr>
            </m:ctrlPr>
          </m:num>
          <m:den>
            <m:r>
              <m:rPr/>
              <w:rPr>
                <w:rFonts w:ascii="Cambria Math" w:hAnsi="Cambria Math"/>
                <w:sz w:val="32"/>
                <w:szCs w:val="32"/>
              </w:rPr>
              <m:t>1−η</m:t>
            </m:r>
            <m:ctrlPr>
              <w:rPr>
                <w:rFonts w:ascii="Cambria Math" w:hAnsi="Cambria Math"/>
                <w:i/>
                <w:sz w:val="32"/>
                <w:szCs w:val="32"/>
              </w:rPr>
            </m:ctrlPr>
          </m:den>
        </m:f>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m:sub>
        </m:sSub>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cα−</m:t>
        </m:r>
        <m:f>
          <m:fPr>
            <m:ctrlPr>
              <w:rPr>
                <w:rFonts w:ascii="Cambria Math" w:hAnsi="Cambria Math"/>
                <w:i/>
                <w:sz w:val="32"/>
                <w:szCs w:val="32"/>
              </w:rPr>
            </m:ctrlPr>
          </m:fPr>
          <m:num>
            <m:r>
              <m:rPr/>
              <w:rPr>
                <w:rFonts w:ascii="Cambria Math" w:hAnsi="Cambria Math"/>
                <w:sz w:val="32"/>
                <w:szCs w:val="32"/>
              </w:rPr>
              <m:t>c</m:t>
            </m:r>
            <m:ctrlPr>
              <w:rPr>
                <w:rFonts w:ascii="Cambria Math" w:hAnsi="Cambria Math"/>
                <w:i/>
                <w:sz w:val="32"/>
                <w:szCs w:val="32"/>
              </w:rPr>
            </m:ctrlPr>
          </m:num>
          <m:den>
            <m:r>
              <m:rPr/>
              <w:rPr>
                <w:rFonts w:ascii="Cambria Math" w:hAnsi="Cambria Math"/>
                <w:sz w:val="32"/>
                <w:szCs w:val="32"/>
              </w:rPr>
              <m:t>1−η</m:t>
            </m:r>
            <m:ctrlPr>
              <w:rPr>
                <w:rFonts w:ascii="Cambria Math" w:hAnsi="Cambria Math"/>
                <w:i/>
                <w:sz w:val="32"/>
                <w:szCs w:val="32"/>
              </w:rPr>
            </m:ctrlPr>
          </m:den>
        </m:f>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m:sub>
        </m:sSub>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oMath>
      <w:r>
        <w:rPr>
          <w:rFonts w:ascii="宋体" w:hAnsi="宋体" w:eastAsia="宋体"/>
          <w:sz w:val="32"/>
          <w:szCs w:val="32"/>
        </w:rPr>
        <w:t>,</w:t>
      </w:r>
      <m:oMath>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m:sub>
            </m:sSub>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2</m:t>
                </m:r>
                <m:ctrlPr>
                  <w:rPr>
                    <w:rFonts w:ascii="Cambria Math" w:hAnsi="Cambria Math"/>
                    <w:i/>
                    <w:sz w:val="32"/>
                    <w:szCs w:val="32"/>
                  </w:rPr>
                </m:ctrlPr>
              </m:sub>
            </m:sSub>
            <m:ctrlPr>
              <w:rPr>
                <w:rFonts w:ascii="Cambria Math" w:hAnsi="Cambria Math"/>
                <w:i/>
                <w:sz w:val="32"/>
                <w:szCs w:val="32"/>
              </w:rPr>
            </m:ctrlPr>
          </m:num>
          <m:den>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1</m:t>
                </m:r>
                <m:ctrlPr>
                  <w:rPr>
                    <w:rFonts w:ascii="Cambria Math" w:hAnsi="Cambria Math"/>
                    <w:i/>
                    <w:sz w:val="32"/>
                    <w:szCs w:val="32"/>
                  </w:rPr>
                </m:ctrlPr>
              </m:sub>
            </m:sSub>
            <m:ctrlPr>
              <w:rPr>
                <w:rFonts w:ascii="Cambria Math" w:hAnsi="Cambria Math"/>
                <w:i/>
                <w:sz w:val="32"/>
                <w:szCs w:val="32"/>
              </w:rPr>
            </m:ctrlPr>
          </m:den>
        </m:f>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m:t>
        </m:r>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m:sub>
        </m:sSub>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2</m:t>
            </m:r>
            <m:ctrlPr>
              <w:rPr>
                <w:rFonts w:ascii="Cambria Math" w:hAnsi="Cambria Math"/>
                <w:i/>
                <w:sz w:val="32"/>
                <w:szCs w:val="32"/>
              </w:rPr>
            </m:ctrlPr>
          </m:sub>
        </m:sSub>
        <m:d>
          <m:dPr>
            <m:ctrlPr>
              <w:rPr>
                <w:rFonts w:ascii="Cambria Math" w:hAnsi="Cambria Math"/>
                <w:i/>
                <w:sz w:val="32"/>
                <w:szCs w:val="32"/>
              </w:rPr>
            </m:ctrlPr>
          </m:dPr>
          <m:e>
            <m:r>
              <m:rPr/>
              <w:rPr>
                <w:rFonts w:ascii="Cambria Math" w:hAnsi="Cambria Math"/>
                <w:sz w:val="32"/>
                <w:szCs w:val="32"/>
              </w:rPr>
              <m:t>1+w</m:t>
            </m:r>
            <m:ctrlPr>
              <w:rPr>
                <w:rFonts w:ascii="Cambria Math" w:hAnsi="Cambria Math"/>
                <w:i/>
                <w:sz w:val="32"/>
                <w:szCs w:val="32"/>
              </w:rPr>
            </m:ctrlPr>
          </m:e>
        </m:d>
        <m:r>
          <m:rPr/>
          <w:rPr>
            <w:rFonts w:ascii="Cambria Math" w:hAnsi="Cambria Math"/>
            <w:sz w:val="32"/>
            <w:szCs w:val="32"/>
          </w:rPr>
          <m:t>cα−</m:t>
        </m:r>
        <m:f>
          <m:fPr>
            <m:ctrlPr>
              <w:rPr>
                <w:rFonts w:ascii="Cambria Math" w:hAnsi="Cambria Math"/>
                <w:i/>
                <w:sz w:val="32"/>
                <w:szCs w:val="32"/>
              </w:rPr>
            </m:ctrlPr>
          </m:fPr>
          <m:num>
            <m:sSub>
              <m:sSubPr>
                <m:ctrlPr>
                  <w:rPr>
                    <w:rFonts w:ascii="Cambria Math" w:hAnsi="Cambria Math"/>
                    <w:i/>
                    <w:sz w:val="32"/>
                    <w:szCs w:val="32"/>
                  </w:rPr>
                </m:ctrlPr>
              </m:sSubPr>
              <m:e>
                <m:r>
                  <m:rPr/>
                  <w:rPr>
                    <w:rFonts w:ascii="Cambria Math" w:hAnsi="Cambria Math"/>
                    <w:sz w:val="32"/>
                    <w:szCs w:val="32"/>
                  </w:rPr>
                  <m:t>S</m:t>
                </m:r>
                <m:ctrlPr>
                  <w:rPr>
                    <w:rFonts w:ascii="Cambria Math" w:hAnsi="Cambria Math"/>
                    <w:i/>
                    <w:sz w:val="32"/>
                    <w:szCs w:val="32"/>
                  </w:rPr>
                </m:ctrlPr>
              </m:e>
              <m:sub>
                <m:r>
                  <m:rPr/>
                  <w:rPr>
                    <w:rFonts w:hint="eastAsia" w:ascii="Cambria Math" w:hAnsi="Cambria Math"/>
                    <w:sz w:val="32"/>
                    <w:szCs w:val="32"/>
                  </w:rPr>
                  <m:t>总</m:t>
                </m:r>
                <m:ctrlPr>
                  <w:rPr>
                    <w:rFonts w:ascii="Cambria Math" w:hAnsi="Cambria Math"/>
                    <w:i/>
                    <w:sz w:val="32"/>
                    <w:szCs w:val="32"/>
                  </w:rPr>
                </m:ctrlPr>
              </m:sub>
            </m:sSub>
            <m:sSub>
              <m:sSubPr>
                <m:ctrlPr>
                  <w:rPr>
                    <w:rFonts w:ascii="Cambria Math" w:hAnsi="Cambria Math"/>
                    <w:i/>
                    <w:sz w:val="32"/>
                    <w:szCs w:val="32"/>
                  </w:rPr>
                </m:ctrlPr>
              </m:sSubPr>
              <m:e>
                <m:r>
                  <m:rPr/>
                  <w:rPr>
                    <w:rFonts w:ascii="Cambria Math" w:hAnsi="Cambria Math"/>
                    <w:sz w:val="32"/>
                    <w:szCs w:val="32"/>
                  </w:rPr>
                  <m:t>p</m:t>
                </m:r>
                <m:ctrlPr>
                  <w:rPr>
                    <w:rFonts w:ascii="Cambria Math" w:hAnsi="Cambria Math"/>
                    <w:i/>
                    <w:sz w:val="32"/>
                    <w:szCs w:val="32"/>
                  </w:rPr>
                </m:ctrlPr>
              </m:e>
              <m:sub>
                <m:r>
                  <m:rPr/>
                  <w:rPr>
                    <w:rFonts w:ascii="Cambria Math" w:hAnsi="Cambria Math"/>
                    <w:sz w:val="32"/>
                    <w:szCs w:val="32"/>
                  </w:rPr>
                  <m:t>2</m:t>
                </m:r>
                <m:ctrlPr>
                  <w:rPr>
                    <w:rFonts w:ascii="Cambria Math" w:hAnsi="Cambria Math"/>
                    <w:i/>
                    <w:sz w:val="32"/>
                    <w:szCs w:val="32"/>
                  </w:rPr>
                </m:ctrlPr>
              </m:sub>
            </m:sSub>
            <m:ctrlPr>
              <w:rPr>
                <w:rFonts w:ascii="Cambria Math" w:hAnsi="Cambria Math"/>
                <w:i/>
                <w:sz w:val="32"/>
                <w:szCs w:val="32"/>
              </w:rPr>
            </m:ctrlPr>
          </m:num>
          <m:den>
            <m:r>
              <m:rPr/>
              <w:rPr>
                <w:rFonts w:ascii="Cambria Math" w:hAnsi="Cambria Math"/>
                <w:sz w:val="32"/>
                <w:szCs w:val="32"/>
              </w:rPr>
              <m:t>η</m:t>
            </m:r>
            <m:ctrlPr>
              <w:rPr>
                <w:rFonts w:ascii="Cambria Math" w:hAnsi="Cambria Math"/>
                <w:i/>
                <w:sz w:val="32"/>
                <w:szCs w:val="32"/>
              </w:rPr>
            </m:ctrlPr>
          </m:den>
        </m:f>
        <m:r>
          <m:rPr/>
          <w:rPr>
            <w:rFonts w:ascii="Cambria Math" w:hAnsi="Cambria Math"/>
            <w:sz w:val="32"/>
            <w:szCs w:val="32"/>
          </w:rPr>
          <m:t>c}</m:t>
        </m:r>
      </m:oMath>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以上讨论的</w:t>
      </w:r>
      <m:oMath>
        <m:r>
          <m:rPr/>
          <w:rPr>
            <w:rFonts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是只关于加成参数</w:t>
      </w:r>
      <m:oMath>
        <m:r>
          <m:rPr/>
          <w:rPr>
            <w:rFonts w:ascii="Cambria Math" w:hAnsi="Cambria Math" w:eastAsia="宋体"/>
            <w:sz w:val="24"/>
            <w:szCs w:val="24"/>
          </w:rPr>
          <m:t>w</m:t>
        </m:r>
      </m:oMath>
      <w:r>
        <w:rPr>
          <w:rFonts w:hint="eastAsia" w:ascii="宋体" w:hAnsi="宋体" w:eastAsia="宋体"/>
          <w:sz w:val="24"/>
          <w:szCs w:val="24"/>
        </w:rPr>
        <w:t>的一元函数，我们利用图像分析其极值情况以求出对于给定的种类来说每天不同</w:t>
      </w:r>
      <m:oMath>
        <m:r>
          <m:rPr/>
          <w:rPr>
            <w:rFonts w:ascii="Cambria Math" w:hAnsi="Cambria Math" w:eastAsia="宋体"/>
            <w:sz w:val="24"/>
            <w:szCs w:val="24"/>
          </w:rPr>
          <m:t>c</m:t>
        </m:r>
      </m:oMath>
      <w:r>
        <w:rPr>
          <w:rFonts w:hint="eastAsia" w:ascii="宋体" w:hAnsi="宋体" w:eastAsia="宋体"/>
          <w:sz w:val="24"/>
          <w:szCs w:val="24"/>
        </w:rPr>
        <w:t>下的其极值点</w:t>
      </w:r>
      <m:oMath>
        <m:sSub>
          <m:sSubPr>
            <m:ctrlPr>
              <w:rPr>
                <w:rFonts w:ascii="Cambria Math" w:hAnsi="Cambria Math" w:eastAsia="宋体"/>
                <w:i/>
                <w:sz w:val="24"/>
                <w:szCs w:val="24"/>
              </w:rPr>
            </m:ctrlPr>
          </m:sSubPr>
          <m:e>
            <m:r>
              <m:rPr/>
              <w:rPr>
                <w:rFonts w:ascii="Cambria Math" w:hAnsi="Cambria Math" w:eastAsia="宋体"/>
                <w:sz w:val="24"/>
                <w:szCs w:val="24"/>
              </w:rPr>
              <m:t>w</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宋体" w:hAnsi="宋体" w:eastAsia="宋体"/>
          <w:sz w:val="24"/>
          <w:szCs w:val="24"/>
        </w:rPr>
        <w:t>，即解出题目中所求的商超利润最大的定价策略，同时给出未来7天每天的最佳日补货量，即</w:t>
      </w:r>
      <m:oMath>
        <m:sSub>
          <m:sSubPr>
            <m:ctrlPr>
              <w:rPr>
                <w:rFonts w:ascii="Cambria Math" w:hAnsi="Cambria Math" w:eastAsia="宋体"/>
                <w:i/>
                <w:sz w:val="24"/>
                <w:szCs w:val="24"/>
              </w:rPr>
            </m:ctrlPr>
          </m:sSubPr>
          <m:e>
            <m:r>
              <m:rPr/>
              <w:rPr>
                <w:rFonts w:ascii="Cambria Math" w:hAnsi="Cambria Math" w:eastAsia="宋体"/>
                <w:sz w:val="24"/>
                <w:szCs w:val="24"/>
              </w:rPr>
              <m:t>w</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宋体" w:hAnsi="宋体" w:eastAsia="宋体"/>
          <w:sz w:val="24"/>
          <w:szCs w:val="24"/>
        </w:rPr>
        <w:t>之下的销售量</w:t>
      </w:r>
      <w:r>
        <w:rPr>
          <w:rFonts w:hint="eastAsia" w:ascii="宋体" w:hAnsi="宋体" w:eastAsia="宋体"/>
          <w:b/>
          <w:bCs/>
          <w:i/>
          <w:iCs/>
          <w:sz w:val="24"/>
          <w:szCs w:val="24"/>
        </w:rPr>
        <w:t>B</w:t>
      </w:r>
      <w:r>
        <w:rPr>
          <w:rFonts w:hint="eastAsia" w:ascii="宋体" w:hAnsi="宋体" w:eastAsia="宋体"/>
          <w:sz w:val="24"/>
          <w:szCs w:val="24"/>
        </w:rPr>
        <w:t>，即为所求。</w:t>
      </w:r>
    </w:p>
    <w:p>
      <w:pPr>
        <w:spacing w:line="360" w:lineRule="auto"/>
        <w:ind w:firstLine="476"/>
        <w:rPr>
          <w:rFonts w:ascii="宋体" w:hAnsi="宋体" w:eastAsia="宋体"/>
          <w:sz w:val="24"/>
          <w:szCs w:val="24"/>
        </w:rPr>
      </w:pPr>
      <w:r>
        <w:rPr>
          <w:rFonts w:hint="eastAsia" w:ascii="宋体" w:hAnsi="宋体" w:eastAsia="宋体"/>
          <w:sz w:val="24"/>
          <w:szCs w:val="24"/>
        </w:rPr>
        <w:t>对于除了食用菌以外的所有品类，考虑到我们并不知道w的具体范围，因此采用了可以随机选取初始解与最终解的模拟退火算法。我们代入所有可以计算或拟合的参数，简单划定加成参数</w:t>
      </w:r>
      <m:oMath>
        <m:r>
          <m:rPr/>
          <w:rPr>
            <w:rFonts w:hint="eastAsia" w:ascii="Cambria Math" w:hAnsi="Cambria Math" w:eastAsia="宋体"/>
            <w:sz w:val="24"/>
            <w:szCs w:val="24"/>
          </w:rPr>
          <m:t>w</m:t>
        </m:r>
      </m:oMath>
      <w:r>
        <w:rPr>
          <w:rFonts w:hint="eastAsia" w:ascii="宋体" w:hAnsi="宋体" w:eastAsia="宋体"/>
          <w:sz w:val="24"/>
          <w:szCs w:val="24"/>
        </w:rPr>
        <w:t>的范围是</w:t>
      </w:r>
      <m:oMath>
        <m:r>
          <m:rPr/>
          <w:rPr>
            <w:rFonts w:ascii="Cambria Math" w:hAnsi="Cambria Math" w:eastAsia="宋体"/>
            <w:sz w:val="24"/>
            <w:szCs w:val="24"/>
          </w:rPr>
          <m:t>0&lt;</m:t>
        </m:r>
        <m:r>
          <m:rPr/>
          <w:rPr>
            <w:rFonts w:hint="eastAsia" w:ascii="Cambria Math" w:hAnsi="Cambria Math" w:eastAsia="宋体"/>
            <w:sz w:val="24"/>
            <w:szCs w:val="24"/>
          </w:rPr>
          <m:t>w</m:t>
        </m:r>
        <m:r>
          <m:rPr/>
          <w:rPr>
            <w:rFonts w:ascii="Cambria Math" w:hAnsi="Cambria Math" w:eastAsia="宋体"/>
            <w:sz w:val="24"/>
            <w:szCs w:val="24"/>
          </w:rPr>
          <m:t>&lt;1.5</m:t>
        </m:r>
      </m:oMath>
      <w:r>
        <w:rPr>
          <w:rFonts w:hint="eastAsia" w:ascii="宋体" w:hAnsi="宋体" w:eastAsia="宋体"/>
          <w:sz w:val="24"/>
          <w:szCs w:val="24"/>
        </w:rPr>
        <w:t>，得到了五类蔬菜7月1</w:t>
      </w:r>
      <w:bookmarkStart w:id="13" w:name="_GoBack"/>
      <w:bookmarkEnd w:id="13"/>
      <w:r>
        <w:rPr>
          <w:rFonts w:hint="eastAsia" w:ascii="宋体" w:hAnsi="宋体" w:eastAsia="宋体"/>
          <w:sz w:val="24"/>
          <w:szCs w:val="24"/>
        </w:rPr>
        <w:t>日（标为0）至7月7日（标为6）这七天内的最大</w:t>
      </w:r>
      <m:oMath>
        <m:r>
          <m:rPr/>
          <w:rPr>
            <w:rFonts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及对应的极值点</w:t>
      </w:r>
      <m:oMath>
        <m:sSub>
          <m:sSubPr>
            <m:ctrlPr>
              <w:rPr>
                <w:rFonts w:ascii="Cambria Math" w:hAnsi="Cambria Math" w:eastAsia="宋体"/>
                <w:i/>
                <w:sz w:val="24"/>
                <w:szCs w:val="24"/>
              </w:rPr>
            </m:ctrlPr>
          </m:sSubPr>
          <m:e>
            <m:r>
              <m:rPr/>
              <w:rPr>
                <w:rFonts w:ascii="Cambria Math" w:hAnsi="Cambria Math" w:eastAsia="宋体"/>
                <w:sz w:val="24"/>
                <w:szCs w:val="24"/>
              </w:rPr>
              <m:t>w</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宋体" w:hAnsi="宋体" w:eastAsia="宋体"/>
          <w:sz w:val="24"/>
          <w:szCs w:val="24"/>
        </w:rPr>
        <w:t>和日总售价的预测值</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，表格依次展示如下：</w:t>
      </w:r>
    </w:p>
    <w:p>
      <w:pPr>
        <w:spacing w:line="360" w:lineRule="auto"/>
        <w:ind w:firstLine="476"/>
        <w:rPr>
          <w:rFonts w:ascii="宋体" w:hAnsi="宋体" w:eastAsia="宋体"/>
          <w:sz w:val="24"/>
          <w:szCs w:val="24"/>
        </w:rPr>
      </w:pPr>
    </w:p>
    <w:tbl>
      <w:tblPr>
        <w:tblStyle w:val="9"/>
        <w:tblW w:w="8222" w:type="dxa"/>
        <w:tblInd w:w="0" w:type="dxa"/>
        <w:tblLayout w:type="autofit"/>
        <w:tblCellMar>
          <w:top w:w="0" w:type="dxa"/>
          <w:left w:w="108" w:type="dxa"/>
          <w:bottom w:w="0" w:type="dxa"/>
          <w:right w:w="108" w:type="dxa"/>
        </w:tblCellMar>
      </w:tblPr>
      <w:tblGrid>
        <w:gridCol w:w="980"/>
        <w:gridCol w:w="7242"/>
      </w:tblGrid>
      <w:tr>
        <w:tblPrEx>
          <w:tblCellMar>
            <w:top w:w="0" w:type="dxa"/>
            <w:left w:w="108" w:type="dxa"/>
            <w:bottom w:w="0" w:type="dxa"/>
            <w:right w:w="108" w:type="dxa"/>
          </w:tblCellMar>
        </w:tblPrEx>
        <w:trPr>
          <w:trHeight w:val="288" w:hRule="atLeast"/>
        </w:trPr>
        <w:tc>
          <w:tcPr>
            <w:tcW w:w="9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7242"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b/>
                <w:bCs/>
                <w:sz w:val="22"/>
              </w:rPr>
              <w:t>水生根茎类</w:t>
            </w:r>
          </w:p>
        </w:tc>
      </w:tr>
      <w:tr>
        <w:tblPrEx>
          <w:tblCellMar>
            <w:top w:w="0" w:type="dxa"/>
            <w:left w:w="108" w:type="dxa"/>
            <w:bottom w:w="0" w:type="dxa"/>
            <w:right w:w="108" w:type="dxa"/>
          </w:tblCellMar>
        </w:tblPrEx>
        <w:trPr>
          <w:trHeight w:val="288" w:hRule="atLeast"/>
        </w:trPr>
        <w:tc>
          <w:tcPr>
            <w:tcW w:w="98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(85.03544241841007, 0.6495554036886869, 20.492876938851026)</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1</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(86.62780560212954, 0.721035903757209, 18.39148434850515)</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2</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(59.5325655104034, 0.7094908736837592, 19.464852114514727)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3</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(70.77261058749534, 0.6386230605760601, 23.096292489888263)</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4</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(69.94187899101692, 0.6800155831434472, 22.036839264978443)</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5</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(65.9069462584689, 0.684925480839549, 22.55312007153998)</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6</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(62.002814316830154, 0.6753089016787844, 23.723742577189416)</w:t>
            </w:r>
          </w:p>
        </w:tc>
      </w:tr>
    </w:tbl>
    <w:p>
      <w:pPr>
        <w:spacing w:line="360" w:lineRule="auto"/>
        <w:ind w:firstLine="476"/>
        <w:rPr>
          <w:rFonts w:ascii="宋体" w:hAnsi="宋体" w:eastAsia="宋体"/>
          <w:sz w:val="24"/>
          <w:szCs w:val="24"/>
        </w:rPr>
      </w:pPr>
    </w:p>
    <w:tbl>
      <w:tblPr>
        <w:tblStyle w:val="9"/>
        <w:tblW w:w="8222" w:type="dxa"/>
        <w:tblInd w:w="0" w:type="dxa"/>
        <w:tblLayout w:type="autofit"/>
        <w:tblCellMar>
          <w:top w:w="0" w:type="dxa"/>
          <w:left w:w="108" w:type="dxa"/>
          <w:bottom w:w="0" w:type="dxa"/>
          <w:right w:w="108" w:type="dxa"/>
        </w:tblCellMar>
      </w:tblPr>
      <w:tblGrid>
        <w:gridCol w:w="980"/>
        <w:gridCol w:w="7242"/>
      </w:tblGrid>
      <w:tr>
        <w:tblPrEx>
          <w:tblCellMar>
            <w:top w:w="0" w:type="dxa"/>
            <w:left w:w="108" w:type="dxa"/>
            <w:bottom w:w="0" w:type="dxa"/>
            <w:right w:w="108" w:type="dxa"/>
          </w:tblCellMar>
        </w:tblPrEx>
        <w:trPr>
          <w:trHeight w:val="288" w:hRule="atLeast"/>
        </w:trPr>
        <w:tc>
          <w:tcPr>
            <w:tcW w:w="9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7242"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b/>
                <w:bCs/>
                <w:sz w:val="22"/>
              </w:rPr>
              <w:t>花叶类</w:t>
            </w:r>
          </w:p>
        </w:tc>
      </w:tr>
      <w:tr>
        <w:tblPrEx>
          <w:tblCellMar>
            <w:top w:w="0" w:type="dxa"/>
            <w:left w:w="108" w:type="dxa"/>
            <w:bottom w:w="0" w:type="dxa"/>
            <w:right w:w="108" w:type="dxa"/>
          </w:tblCellMar>
        </w:tblPrEx>
        <w:trPr>
          <w:trHeight w:val="288" w:hRule="atLeast"/>
        </w:trPr>
        <w:tc>
          <w:tcPr>
            <w:tcW w:w="98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(569.8902493636199, 1.3720413759252765, 130.15596305466877)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1</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(581.8132493708387, 1.3919172333727658, 129.91879001334067)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2</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(621.768795844352, 1.482026001060882, 129.39178353144487)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3</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(614.5614089842734, 1.4569328786991176, 129.45578816896926)</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4</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(593.3370706927568, 1.4580018983085565, 129.41769741377541)</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5</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(608.2124057346628, 1.4564880094668884, 129.39150722357502)</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6</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(489.32249777171137, 1.1702143251159687, 132.67484515919742)</w:t>
            </w:r>
          </w:p>
        </w:tc>
      </w:tr>
    </w:tbl>
    <w:p>
      <w:pPr>
        <w:spacing w:line="360" w:lineRule="auto"/>
        <w:ind w:firstLine="476"/>
        <w:rPr>
          <w:rFonts w:ascii="宋体" w:hAnsi="宋体" w:eastAsia="宋体"/>
          <w:sz w:val="24"/>
          <w:szCs w:val="24"/>
        </w:rPr>
      </w:pPr>
    </w:p>
    <w:tbl>
      <w:tblPr>
        <w:tblStyle w:val="9"/>
        <w:tblW w:w="8222" w:type="dxa"/>
        <w:tblInd w:w="0" w:type="dxa"/>
        <w:tblLayout w:type="autofit"/>
        <w:tblCellMar>
          <w:top w:w="0" w:type="dxa"/>
          <w:left w:w="108" w:type="dxa"/>
          <w:bottom w:w="0" w:type="dxa"/>
          <w:right w:w="108" w:type="dxa"/>
        </w:tblCellMar>
      </w:tblPr>
      <w:tblGrid>
        <w:gridCol w:w="980"/>
        <w:gridCol w:w="7242"/>
      </w:tblGrid>
      <w:tr>
        <w:tblPrEx>
          <w:tblCellMar>
            <w:top w:w="0" w:type="dxa"/>
            <w:left w:w="108" w:type="dxa"/>
            <w:bottom w:w="0" w:type="dxa"/>
            <w:right w:w="108" w:type="dxa"/>
          </w:tblCellMar>
        </w:tblPrEx>
        <w:trPr>
          <w:trHeight w:val="288" w:hRule="atLeast"/>
        </w:trPr>
        <w:tc>
          <w:tcPr>
            <w:tcW w:w="9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7242"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b/>
                <w:bCs/>
                <w:sz w:val="22"/>
              </w:rPr>
              <w:t>花菜类</w:t>
            </w:r>
          </w:p>
        </w:tc>
      </w:tr>
      <w:tr>
        <w:tblPrEx>
          <w:tblCellMar>
            <w:top w:w="0" w:type="dxa"/>
            <w:left w:w="108" w:type="dxa"/>
            <w:bottom w:w="0" w:type="dxa"/>
            <w:right w:w="108" w:type="dxa"/>
          </w:tblCellMar>
        </w:tblPrEx>
        <w:trPr>
          <w:trHeight w:val="288" w:hRule="atLeast"/>
        </w:trPr>
        <w:tc>
          <w:tcPr>
            <w:tcW w:w="98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(377.307331361222, 1.3784828694061495, 44.10845831935055)</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1</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(431.710799472452, 1.4998288660008396, 44.91908270604457)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2</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(423.6422695612223, 1.4510251864614425, 46.44765844144574)</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3</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(420.91923246651936, 1.3947002593815478, 48.076921793702745)</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4</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(404.03833581691276, 1.3442649720360167, 49.738339695586504)</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5</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(393.5575727832876, 1.271288687442056, 51.54336340830964)</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6</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(465.1984104323397, 1.4476695502562587, 52.24248425510075)</w:t>
            </w:r>
          </w:p>
        </w:tc>
      </w:tr>
    </w:tbl>
    <w:p>
      <w:pPr>
        <w:spacing w:line="360" w:lineRule="auto"/>
        <w:ind w:firstLine="476"/>
        <w:rPr>
          <w:rFonts w:ascii="宋体" w:hAnsi="宋体" w:eastAsia="宋体"/>
          <w:sz w:val="24"/>
          <w:szCs w:val="24"/>
        </w:rPr>
      </w:pPr>
    </w:p>
    <w:tbl>
      <w:tblPr>
        <w:tblStyle w:val="9"/>
        <w:tblW w:w="8222" w:type="dxa"/>
        <w:tblInd w:w="0" w:type="dxa"/>
        <w:tblLayout w:type="autofit"/>
        <w:tblCellMar>
          <w:top w:w="0" w:type="dxa"/>
          <w:left w:w="108" w:type="dxa"/>
          <w:bottom w:w="0" w:type="dxa"/>
          <w:right w:w="108" w:type="dxa"/>
        </w:tblCellMar>
      </w:tblPr>
      <w:tblGrid>
        <w:gridCol w:w="980"/>
        <w:gridCol w:w="7242"/>
      </w:tblGrid>
      <w:tr>
        <w:tblPrEx>
          <w:tblCellMar>
            <w:top w:w="0" w:type="dxa"/>
            <w:left w:w="108" w:type="dxa"/>
            <w:bottom w:w="0" w:type="dxa"/>
            <w:right w:w="108" w:type="dxa"/>
          </w:tblCellMar>
        </w:tblPrEx>
        <w:trPr>
          <w:trHeight w:val="288" w:hRule="atLeast"/>
        </w:trPr>
        <w:tc>
          <w:tcPr>
            <w:tcW w:w="9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7242"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b/>
                <w:bCs/>
                <w:sz w:val="22"/>
              </w:rPr>
              <w:t>茄类</w:t>
            </w:r>
          </w:p>
        </w:tc>
      </w:tr>
      <w:tr>
        <w:tblPrEx>
          <w:tblCellMar>
            <w:top w:w="0" w:type="dxa"/>
            <w:left w:w="108" w:type="dxa"/>
            <w:bottom w:w="0" w:type="dxa"/>
            <w:right w:w="108" w:type="dxa"/>
          </w:tblCellMar>
        </w:tblPrEx>
        <w:trPr>
          <w:trHeight w:val="288" w:hRule="atLeast"/>
        </w:trPr>
        <w:tc>
          <w:tcPr>
            <w:tcW w:w="98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(138.69933224844655, 1.4094084975849759, 29.970815510573722)</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1</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(129.36163311479845, 1.3151149771809847, 30.660168663344212)</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2</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(126.24028833742658, 1.25111954259172, 31.073568131558822)</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3</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(131.26385740712414, 1.4933036040016792, 28.679700738404218)</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4</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(136.8906402685074, 1.4762206985390496, 28.657725183947253)</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5</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(137.15305414975074, 1.4578302081055963, 28.64744246049227)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6</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(131.85069749524988, 1.4824784994261102, 28.25433455080689)</w:t>
            </w:r>
          </w:p>
        </w:tc>
      </w:tr>
    </w:tbl>
    <w:p>
      <w:pPr>
        <w:spacing w:line="360" w:lineRule="auto"/>
        <w:ind w:firstLine="476"/>
        <w:rPr>
          <w:rFonts w:ascii="宋体" w:hAnsi="宋体" w:eastAsia="宋体"/>
          <w:sz w:val="24"/>
          <w:szCs w:val="24"/>
        </w:rPr>
      </w:pPr>
    </w:p>
    <w:tbl>
      <w:tblPr>
        <w:tblStyle w:val="9"/>
        <w:tblW w:w="8222" w:type="dxa"/>
        <w:tblInd w:w="0" w:type="dxa"/>
        <w:tblLayout w:type="autofit"/>
        <w:tblCellMar>
          <w:top w:w="0" w:type="dxa"/>
          <w:left w:w="108" w:type="dxa"/>
          <w:bottom w:w="0" w:type="dxa"/>
          <w:right w:w="108" w:type="dxa"/>
        </w:tblCellMar>
      </w:tblPr>
      <w:tblGrid>
        <w:gridCol w:w="980"/>
        <w:gridCol w:w="7242"/>
      </w:tblGrid>
      <w:tr>
        <w:tblPrEx>
          <w:tblCellMar>
            <w:top w:w="0" w:type="dxa"/>
            <w:left w:w="108" w:type="dxa"/>
            <w:bottom w:w="0" w:type="dxa"/>
            <w:right w:w="108" w:type="dxa"/>
          </w:tblCellMar>
        </w:tblPrEx>
        <w:trPr>
          <w:trHeight w:val="288" w:hRule="atLeast"/>
        </w:trPr>
        <w:tc>
          <w:tcPr>
            <w:tcW w:w="9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7242"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b/>
                <w:bCs/>
                <w:sz w:val="22"/>
              </w:rPr>
              <w:t>辣椒类</w:t>
            </w:r>
          </w:p>
        </w:tc>
      </w:tr>
      <w:tr>
        <w:tblPrEx>
          <w:tblCellMar>
            <w:top w:w="0" w:type="dxa"/>
            <w:left w:w="108" w:type="dxa"/>
            <w:bottom w:w="0" w:type="dxa"/>
            <w:right w:w="108" w:type="dxa"/>
          </w:tblCellMar>
        </w:tblPrEx>
        <w:trPr>
          <w:trHeight w:val="288" w:hRule="atLeast"/>
        </w:trPr>
        <w:tc>
          <w:tcPr>
            <w:tcW w:w="98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(705.4433421279177, 1.4745400340400299, 79.90431384554626)</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1</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(632.0395651220194, 1.4779221264836864, 78.20915559572029)</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2</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(611.9303219970305, 1.4958100157793779, 76.6933998309766)</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3</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(652.0028959483657, 1.4783750014744999, 74.60682572214715)</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4</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(620.5652470715314, 1.429018914745553, 71.98141865805978)</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5</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(547.0679853555564, 1.4024175994698433, 69.68136388221367)</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6</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(556.6956875180119, 1.4433208930238952, 68.44160404580064)</w:t>
            </w:r>
          </w:p>
        </w:tc>
      </w:tr>
    </w:tbl>
    <w:p>
      <w:pPr>
        <w:spacing w:line="360" w:lineRule="auto"/>
        <w:ind w:firstLine="476"/>
        <w:rPr>
          <w:rFonts w:ascii="宋体" w:hAnsi="宋体" w:eastAsia="宋体"/>
          <w:sz w:val="24"/>
          <w:szCs w:val="24"/>
        </w:rPr>
      </w:pPr>
    </w:p>
    <w:p>
      <w:pPr>
        <w:spacing w:line="360" w:lineRule="auto"/>
        <w:ind w:firstLine="476"/>
        <w:rPr>
          <w:rFonts w:ascii="Cambria Math" w:hAnsi="Cambria Math" w:eastAsia="宋体"/>
          <w:i/>
          <w:sz w:val="24"/>
          <w:szCs w:val="24"/>
        </w:rPr>
      </w:pPr>
      <w:r>
        <w:rPr>
          <w:rFonts w:hint="eastAsia" w:ascii="宋体" w:hAnsi="宋体" w:eastAsia="宋体"/>
          <w:sz w:val="24"/>
          <w:szCs w:val="24"/>
        </w:rPr>
        <w:t>相应的，各品类每日的最佳日补货量也是可以根据当日的极值点</w:t>
      </w:r>
      <m:oMath>
        <m:sSub>
          <m:sSubPr>
            <m:ctrlPr>
              <w:rPr>
                <w:rFonts w:ascii="Cambria Math" w:hAnsi="Cambria Math" w:eastAsia="宋体"/>
                <w:i/>
                <w:sz w:val="24"/>
                <w:szCs w:val="24"/>
              </w:rPr>
            </m:ctrlPr>
          </m:sSubPr>
          <m:e>
            <m:r>
              <m:rPr/>
              <w:rPr>
                <w:rFonts w:ascii="Cambria Math" w:hAnsi="Cambria Math" w:eastAsia="宋体"/>
                <w:sz w:val="24"/>
                <w:szCs w:val="24"/>
              </w:rPr>
              <m:t>w</m:t>
            </m:r>
            <m:ctrlPr>
              <w:rPr>
                <w:rFonts w:ascii="Cambria Math" w:hAnsi="Cambria Math" w:eastAsia="宋体"/>
                <w:i/>
                <w:sz w:val="24"/>
                <w:szCs w:val="24"/>
              </w:rPr>
            </m:ctrlPr>
          </m:e>
          <m:sub>
            <m:r>
              <m:rPr/>
              <w:rPr>
                <w:rFonts w:ascii="Cambria Math" w:hAnsi="Cambria Math" w:eastAsia="宋体"/>
                <w:sz w:val="24"/>
                <w:szCs w:val="24"/>
              </w:rPr>
              <m:t>0</m:t>
            </m:r>
            <m:ctrlPr>
              <w:rPr>
                <w:rFonts w:ascii="Cambria Math" w:hAnsi="Cambria Math" w:eastAsia="宋体"/>
                <w:i/>
                <w:sz w:val="24"/>
                <w:szCs w:val="24"/>
              </w:rPr>
            </m:ctrlPr>
          </m:sub>
        </m:sSub>
      </m:oMath>
      <w:r>
        <w:rPr>
          <w:rFonts w:hint="eastAsia" w:ascii="宋体" w:hAnsi="宋体" w:eastAsia="宋体"/>
          <w:sz w:val="24"/>
          <w:szCs w:val="24"/>
        </w:rPr>
        <w:t>对应的预计销售量</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计算得到的，即使用以下等式计算可得到：</w:t>
      </w:r>
      <w:r>
        <w:rPr>
          <w:rFonts w:ascii="Cambria Math" w:hAnsi="Cambria Math" w:eastAsia="宋体"/>
          <w:i/>
          <w:sz w:val="32"/>
          <w:szCs w:val="32"/>
        </w:rPr>
        <w:br w:type="textWrapping"/>
      </w:r>
      <m:oMathPara>
        <m:oMath>
          <m:r>
            <m:rPr/>
            <w:rPr>
              <w:rFonts w:ascii="Cambria Math" w:hAnsi="Cambria Math" w:eastAsia="宋体"/>
              <w:sz w:val="32"/>
              <w:szCs w:val="24"/>
            </w:rPr>
            <m:t>B=</m:t>
          </m:r>
          <m:f>
            <m:fPr>
              <m:ctrlPr>
                <w:rPr>
                  <w:rFonts w:ascii="Cambria Math" w:hAnsi="Cambria Math" w:eastAsia="宋体"/>
                  <w:i/>
                  <w:sz w:val="32"/>
                  <w:szCs w:val="24"/>
                </w:rPr>
              </m:ctrlPr>
            </m:fPr>
            <m:num>
              <m:r>
                <m:rPr/>
                <w:rPr>
                  <w:rFonts w:hint="eastAsia" w:ascii="Cambria Math" w:hAnsi="Cambria Math" w:eastAsia="宋体"/>
                  <w:sz w:val="32"/>
                  <w:szCs w:val="24"/>
                </w:rPr>
                <m:t>S</m:t>
              </m:r>
              <m:ctrlPr>
                <w:rPr>
                  <w:rFonts w:ascii="Cambria Math" w:hAnsi="Cambria Math" w:eastAsia="宋体"/>
                  <w:i/>
                  <w:sz w:val="32"/>
                  <w:szCs w:val="24"/>
                </w:rPr>
              </m:ctrlPr>
            </m:num>
            <m:den>
              <m:r>
                <m:rPr/>
                <w:rPr>
                  <w:rFonts w:ascii="Cambria Math" w:hAnsi="Cambria Math" w:eastAsia="宋体"/>
                  <w:sz w:val="32"/>
                  <w:szCs w:val="24"/>
                </w:rPr>
                <m:t>1−</m:t>
              </m:r>
              <m:sSub>
                <m:sSubPr>
                  <m:ctrlPr>
                    <w:rPr>
                      <w:rFonts w:ascii="Cambria Math" w:hAnsi="Cambria Math" w:eastAsia="宋体"/>
                      <w:i/>
                      <w:sz w:val="32"/>
                      <w:szCs w:val="24"/>
                    </w:rPr>
                  </m:ctrlPr>
                </m:sSubPr>
                <m:e>
                  <m:r>
                    <m:rPr/>
                    <w:rPr>
                      <w:rFonts w:ascii="Cambria Math" w:hAnsi="Cambria Math" w:eastAsia="宋体"/>
                      <w:sz w:val="32"/>
                      <w:szCs w:val="24"/>
                    </w:rPr>
                    <m:t>η</m:t>
                  </m:r>
                  <m:ctrlPr>
                    <w:rPr>
                      <w:rFonts w:ascii="Cambria Math" w:hAnsi="Cambria Math" w:eastAsia="宋体"/>
                      <w:i/>
                      <w:sz w:val="32"/>
                      <w:szCs w:val="24"/>
                    </w:rPr>
                  </m:ctrlPr>
                </m:e>
                <m:sub>
                  <m:r>
                    <m:rPr/>
                    <w:rPr>
                      <w:rFonts w:ascii="Cambria Math" w:hAnsi="Cambria Math" w:eastAsia="宋体"/>
                      <w:sz w:val="32"/>
                      <w:szCs w:val="24"/>
                    </w:rPr>
                    <m:t>j</m:t>
                  </m:r>
                  <m:ctrlPr>
                    <w:rPr>
                      <w:rFonts w:ascii="Cambria Math" w:hAnsi="Cambria Math" w:eastAsia="宋体"/>
                      <w:i/>
                      <w:sz w:val="32"/>
                      <w:szCs w:val="24"/>
                    </w:rPr>
                  </m:ctrlPr>
                </m:sub>
              </m:sSub>
              <m:ctrlPr>
                <w:rPr>
                  <w:rFonts w:ascii="Cambria Math" w:hAnsi="Cambria Math" w:eastAsia="宋体"/>
                  <w:i/>
                  <w:sz w:val="32"/>
                  <w:szCs w:val="24"/>
                </w:rPr>
              </m:ctrlPr>
            </m:den>
          </m:f>
          <m:r>
            <m:rPr/>
            <w:rPr>
              <w:rFonts w:ascii="Cambria Math" w:hAnsi="Cambria Math" w:eastAsia="宋体"/>
              <w:sz w:val="32"/>
              <w:szCs w:val="24"/>
            </w:rPr>
            <m:t>=</m:t>
          </m:r>
          <m:f>
            <m:fPr>
              <m:ctrlPr>
                <w:rPr>
                  <w:rFonts w:ascii="Cambria Math" w:hAnsi="Cambria Math" w:eastAsia="宋体"/>
                  <w:i/>
                  <w:sz w:val="32"/>
                  <w:szCs w:val="24"/>
                </w:rPr>
              </m:ctrlPr>
            </m:fPr>
            <m:num>
              <m:sSub>
                <m:sSubPr>
                  <m:ctrlPr>
                    <w:rPr>
                      <w:rFonts w:ascii="Cambria Math" w:hAnsi="Cambria Math" w:eastAsia="宋体"/>
                      <w:i/>
                      <w:sz w:val="32"/>
                      <w:szCs w:val="24"/>
                    </w:rPr>
                  </m:ctrlPr>
                </m:sSubPr>
                <m:e>
                  <m:r>
                    <m:rPr/>
                    <w:rPr>
                      <w:rFonts w:ascii="Cambria Math" w:hAnsi="Cambria Math" w:eastAsia="宋体"/>
                      <w:sz w:val="32"/>
                      <w:szCs w:val="24"/>
                    </w:rPr>
                    <m:t>S</m:t>
                  </m:r>
                  <m:ctrlPr>
                    <w:rPr>
                      <w:rFonts w:ascii="Cambria Math" w:hAnsi="Cambria Math" w:eastAsia="宋体"/>
                      <w:i/>
                      <w:sz w:val="32"/>
                      <w:szCs w:val="24"/>
                    </w:rPr>
                  </m:ctrlPr>
                </m:e>
                <m:sub>
                  <m:r>
                    <m:rPr/>
                    <w:rPr>
                      <w:rFonts w:hint="eastAsia" w:ascii="Cambria Math" w:hAnsi="Cambria Math" w:eastAsia="宋体"/>
                      <w:sz w:val="32"/>
                      <w:szCs w:val="24"/>
                    </w:rPr>
                    <m:t>总</m:t>
                  </m:r>
                  <m:ctrlPr>
                    <w:rPr>
                      <w:rFonts w:ascii="Cambria Math" w:hAnsi="Cambria Math" w:eastAsia="宋体"/>
                      <w:i/>
                      <w:sz w:val="32"/>
                      <w:szCs w:val="24"/>
                    </w:rPr>
                  </m:ctrlPr>
                </m:sub>
              </m:sSub>
              <m:sSub>
                <m:sSubPr>
                  <m:ctrlPr>
                    <w:rPr>
                      <w:rFonts w:ascii="Cambria Math" w:hAnsi="Cambria Math" w:eastAsia="宋体"/>
                      <w:i/>
                      <w:sz w:val="32"/>
                      <w:szCs w:val="24"/>
                    </w:rPr>
                  </m:ctrlPr>
                </m:sSubPr>
                <m:e>
                  <m:r>
                    <m:rPr/>
                    <w:rPr>
                      <w:rFonts w:ascii="Cambria Math" w:hAnsi="Cambria Math" w:eastAsia="宋体"/>
                      <w:sz w:val="32"/>
                      <w:szCs w:val="24"/>
                    </w:rPr>
                    <m:t>p</m:t>
                  </m:r>
                  <m:ctrlPr>
                    <w:rPr>
                      <w:rFonts w:ascii="Cambria Math" w:hAnsi="Cambria Math" w:eastAsia="宋体"/>
                      <w:i/>
                      <w:sz w:val="32"/>
                      <w:szCs w:val="24"/>
                    </w:rPr>
                  </m:ctrlPr>
                </m:e>
                <m:sub>
                  <m:r>
                    <m:rPr/>
                    <w:rPr>
                      <w:rFonts w:ascii="Cambria Math" w:hAnsi="Cambria Math" w:eastAsia="宋体"/>
                      <w:sz w:val="32"/>
                      <w:szCs w:val="24"/>
                    </w:rPr>
                    <m:t>1</m:t>
                  </m:r>
                  <m:ctrlPr>
                    <w:rPr>
                      <w:rFonts w:ascii="Cambria Math" w:hAnsi="Cambria Math" w:eastAsia="宋体"/>
                      <w:i/>
                      <w:sz w:val="32"/>
                      <w:szCs w:val="24"/>
                    </w:rPr>
                  </m:ctrlPr>
                </m:sub>
              </m:sSub>
              <m:ctrlPr>
                <w:rPr>
                  <w:rFonts w:ascii="Cambria Math" w:hAnsi="Cambria Math" w:eastAsia="宋体"/>
                  <w:i/>
                  <w:sz w:val="32"/>
                  <w:szCs w:val="24"/>
                </w:rPr>
              </m:ctrlPr>
            </m:num>
            <m:den>
              <m:r>
                <m:rPr/>
                <w:rPr>
                  <w:rFonts w:ascii="Cambria Math" w:hAnsi="Cambria Math" w:eastAsia="宋体"/>
                  <w:sz w:val="32"/>
                  <w:szCs w:val="24"/>
                </w:rPr>
                <m:t>1−</m:t>
              </m:r>
              <m:sSub>
                <m:sSubPr>
                  <m:ctrlPr>
                    <w:rPr>
                      <w:rFonts w:ascii="Cambria Math" w:hAnsi="Cambria Math" w:eastAsia="宋体"/>
                      <w:i/>
                      <w:sz w:val="32"/>
                      <w:szCs w:val="24"/>
                    </w:rPr>
                  </m:ctrlPr>
                </m:sSubPr>
                <m:e>
                  <m:r>
                    <m:rPr/>
                    <w:rPr>
                      <w:rFonts w:ascii="Cambria Math" w:hAnsi="Cambria Math" w:eastAsia="宋体"/>
                      <w:sz w:val="32"/>
                      <w:szCs w:val="24"/>
                    </w:rPr>
                    <m:t>η</m:t>
                  </m:r>
                  <m:ctrlPr>
                    <w:rPr>
                      <w:rFonts w:ascii="Cambria Math" w:hAnsi="Cambria Math" w:eastAsia="宋体"/>
                      <w:i/>
                      <w:sz w:val="32"/>
                      <w:szCs w:val="24"/>
                    </w:rPr>
                  </m:ctrlPr>
                </m:e>
                <m:sub>
                  <m:r>
                    <m:rPr/>
                    <w:rPr>
                      <w:rFonts w:ascii="Cambria Math" w:hAnsi="Cambria Math" w:eastAsia="宋体"/>
                      <w:sz w:val="32"/>
                      <w:szCs w:val="24"/>
                    </w:rPr>
                    <m:t>j</m:t>
                  </m:r>
                  <m:ctrlPr>
                    <w:rPr>
                      <w:rFonts w:ascii="Cambria Math" w:hAnsi="Cambria Math" w:eastAsia="宋体"/>
                      <w:i/>
                      <w:sz w:val="32"/>
                      <w:szCs w:val="24"/>
                    </w:rPr>
                  </m:ctrlPr>
                </m:sub>
              </m:sSub>
              <m:ctrlPr>
                <w:rPr>
                  <w:rFonts w:ascii="Cambria Math" w:hAnsi="Cambria Math" w:eastAsia="宋体"/>
                  <w:i/>
                  <w:sz w:val="32"/>
                  <w:szCs w:val="24"/>
                </w:rPr>
              </m:ctrlPr>
            </m:den>
          </m:f>
        </m:oMath>
      </m:oMathPara>
    </w:p>
    <w:p>
      <w:pPr>
        <w:spacing w:line="360" w:lineRule="auto"/>
        <w:ind w:firstLine="476"/>
        <w:rPr>
          <w:rFonts w:ascii="宋体" w:hAnsi="宋体" w:eastAsia="宋体"/>
          <w:sz w:val="24"/>
          <w:szCs w:val="24"/>
        </w:rPr>
      </w:pPr>
      <w:r>
        <w:rPr>
          <w:rFonts w:hint="eastAsia" w:ascii="宋体" w:hAnsi="宋体" w:eastAsia="宋体"/>
          <w:sz w:val="24"/>
          <w:szCs w:val="24"/>
        </w:rPr>
        <w:t>这里不再赘述。至于食用菌品类，我们也可以近似地用这个利润函数处理，得到的表格如下：</w:t>
      </w:r>
    </w:p>
    <w:p>
      <w:pPr>
        <w:spacing w:line="360" w:lineRule="auto"/>
        <w:ind w:firstLine="476"/>
        <w:rPr>
          <w:rFonts w:ascii="宋体" w:hAnsi="宋体" w:eastAsia="宋体"/>
          <w:sz w:val="24"/>
          <w:szCs w:val="24"/>
        </w:rPr>
      </w:pPr>
    </w:p>
    <w:tbl>
      <w:tblPr>
        <w:tblStyle w:val="9"/>
        <w:tblW w:w="8222" w:type="dxa"/>
        <w:tblInd w:w="0" w:type="dxa"/>
        <w:tblLayout w:type="autofit"/>
        <w:tblCellMar>
          <w:top w:w="0" w:type="dxa"/>
          <w:left w:w="108" w:type="dxa"/>
          <w:bottom w:w="0" w:type="dxa"/>
          <w:right w:w="108" w:type="dxa"/>
        </w:tblCellMar>
      </w:tblPr>
      <w:tblGrid>
        <w:gridCol w:w="980"/>
        <w:gridCol w:w="7242"/>
      </w:tblGrid>
      <w:tr>
        <w:tblPrEx>
          <w:tblCellMar>
            <w:top w:w="0" w:type="dxa"/>
            <w:left w:w="108" w:type="dxa"/>
            <w:bottom w:w="0" w:type="dxa"/>
            <w:right w:w="108" w:type="dxa"/>
          </w:tblCellMar>
        </w:tblPrEx>
        <w:trPr>
          <w:trHeight w:val="288" w:hRule="atLeast"/>
        </w:trPr>
        <w:tc>
          <w:tcPr>
            <w:tcW w:w="980"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7242"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b/>
                <w:bCs/>
                <w:sz w:val="22"/>
              </w:rPr>
              <w:t>食用菌</w:t>
            </w:r>
          </w:p>
        </w:tc>
      </w:tr>
      <w:tr>
        <w:tblPrEx>
          <w:tblCellMar>
            <w:top w:w="0" w:type="dxa"/>
            <w:left w:w="108" w:type="dxa"/>
            <w:bottom w:w="0" w:type="dxa"/>
            <w:right w:w="108" w:type="dxa"/>
          </w:tblCellMar>
        </w:tblPrEx>
        <w:trPr>
          <w:trHeight w:val="288" w:hRule="atLeast"/>
        </w:trPr>
        <w:tc>
          <w:tcPr>
            <w:tcW w:w="980"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(460.15336872341896, 1.3777687040993318, 61.713743579188254)</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1</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(509.5507487540344, 1.4090432601480207, 61.723143457239885)</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2</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(523.4996562432052, 1.360259970917236, 61.703645766599685)</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3</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(528.4918865248176, 1.4454684062191425, 61.730842603078194)</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4</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(520.4334248440664, 1.4978698927311491, 61.739612944951276)</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5</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(514.378252372089, 1.3396289002430704, 61.68727316091006)</w:t>
            </w:r>
          </w:p>
        </w:tc>
      </w:tr>
      <w:tr>
        <w:tblPrEx>
          <w:tblCellMar>
            <w:top w:w="0" w:type="dxa"/>
            <w:left w:w="108" w:type="dxa"/>
            <w:bottom w:w="0" w:type="dxa"/>
            <w:right w:w="108" w:type="dxa"/>
          </w:tblCellMar>
        </w:tblPrEx>
        <w:trPr>
          <w:trHeight w:val="288" w:hRule="atLeast"/>
        </w:trPr>
        <w:tc>
          <w:tcPr>
            <w:tcW w:w="980"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6</w:t>
            </w:r>
          </w:p>
        </w:tc>
        <w:tc>
          <w:tcPr>
            <w:tcW w:w="7242"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color w:val="000000"/>
                <w:sz w:val="22"/>
              </w:rPr>
              <w:t>(555.8079126014651, 1.4951117608992037, 61.73828570038329)</w:t>
            </w:r>
          </w:p>
        </w:tc>
      </w:tr>
    </w:tbl>
    <w:p>
      <w:pPr>
        <w:spacing w:line="360" w:lineRule="auto"/>
        <w:ind w:firstLine="476"/>
        <w:rPr>
          <w:rFonts w:ascii="宋体" w:hAnsi="宋体" w:eastAsia="宋体"/>
          <w:sz w:val="24"/>
          <w:szCs w:val="24"/>
        </w:rPr>
      </w:pPr>
    </w:p>
    <w:p>
      <w:pPr>
        <w:spacing w:line="360" w:lineRule="auto"/>
        <w:ind w:firstLine="476"/>
        <w:rPr>
          <w:rFonts w:ascii="宋体" w:hAnsi="宋体" w:eastAsia="宋体"/>
          <w:sz w:val="24"/>
          <w:szCs w:val="24"/>
        </w:rPr>
      </w:pPr>
      <w:r>
        <w:rPr>
          <w:rFonts w:hint="eastAsia" w:ascii="宋体" w:hAnsi="宋体" w:eastAsia="宋体"/>
          <w:sz w:val="24"/>
          <w:szCs w:val="24"/>
        </w:rPr>
        <w:t>经过检验，起始使用的针对食用菌的较为精确的利润函数</w:t>
      </w:r>
      <m:oMath>
        <m:r>
          <m:rPr/>
          <w:rPr>
            <w:rFonts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r>
          <m:rPr/>
          <w:rPr>
            <w:rFonts w:ascii="Cambria Math" w:hAnsi="Cambria Math" w:eastAsia="宋体"/>
            <w:sz w:val="24"/>
            <w:szCs w:val="24"/>
          </w:rPr>
          <m:t>=</m:t>
        </m:r>
        <m:r>
          <m:rPr>
            <m:sty m:val="p"/>
          </m:rPr>
          <w:rPr>
            <w:rFonts w:ascii="Cambria Math" w:hAnsi="Cambria Math" w:eastAsia="宋体"/>
            <w:sz w:val="24"/>
            <w:szCs w:val="24"/>
          </w:rPr>
          <m:t>max⁡</m:t>
        </m:r>
        <m:r>
          <m:rPr/>
          <w:rPr>
            <w:rFonts w:ascii="Cambria Math" w:hAnsi="Cambria Math" w:eastAsia="宋体"/>
            <w:sz w:val="24"/>
            <w:szCs w:val="24"/>
          </w:rPr>
          <m:t>{</m:t>
        </m:r>
        <m:r>
          <m:rPr/>
          <w:rPr>
            <w:rFonts w:hint="eastAsia" w:ascii="Cambria Math" w:hAnsi="Cambria Math" w:eastAsia="宋体"/>
            <w:sz w:val="24"/>
            <w:szCs w:val="24"/>
          </w:rPr>
          <m:t>S</m:t>
        </m:r>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m:t>
        </m:r>
        <m:f>
          <m:fPr>
            <m:ctrlPr>
              <w:rPr>
                <w:rFonts w:ascii="Cambria Math" w:hAnsi="Cambria Math" w:eastAsia="宋体"/>
                <w:i/>
                <w:sz w:val="24"/>
                <w:szCs w:val="24"/>
              </w:rPr>
            </m:ctrlPr>
          </m:fPr>
          <m:num>
            <m:r>
              <m:rPr/>
              <w:rPr>
                <w:rFonts w:ascii="Cambria Math" w:hAnsi="Cambria Math" w:eastAsia="宋体"/>
                <w:sz w:val="24"/>
                <w:szCs w:val="24"/>
              </w:rPr>
              <m:t>ηS</m:t>
            </m:r>
            <m:ctrlPr>
              <w:rPr>
                <w:rFonts w:ascii="Cambria Math" w:hAnsi="Cambria Math" w:eastAsia="宋体"/>
                <w:i/>
                <w:sz w:val="24"/>
                <w:szCs w:val="24"/>
              </w:rPr>
            </m:ctrlPr>
          </m:num>
          <m:den>
            <m:r>
              <m:rPr/>
              <w:rPr>
                <w:rFonts w:ascii="Cambria Math" w:hAnsi="Cambria Math" w:eastAsia="宋体"/>
                <w:sz w:val="24"/>
                <w:szCs w:val="24"/>
              </w:rPr>
              <m:t>1−η</m:t>
            </m:r>
            <m:ctrlPr>
              <w:rPr>
                <w:rFonts w:ascii="Cambria Math" w:hAnsi="Cambria Math" w:eastAsia="宋体"/>
                <w:i/>
                <w:sz w:val="24"/>
                <w:szCs w:val="24"/>
              </w:rPr>
            </m:ctrlPr>
          </m:den>
        </m:f>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cα−</m:t>
        </m:r>
        <m:f>
          <m:fPr>
            <m:ctrlPr>
              <w:rPr>
                <w:rFonts w:ascii="Cambria Math" w:hAnsi="Cambria Math" w:eastAsia="宋体"/>
                <w:i/>
                <w:sz w:val="24"/>
                <w:szCs w:val="24"/>
              </w:rPr>
            </m:ctrlPr>
          </m:fPr>
          <m:num>
            <m:r>
              <m:rPr/>
              <w:rPr>
                <w:rFonts w:hint="eastAsia" w:ascii="Cambria Math" w:hAnsi="Cambria Math" w:eastAsia="宋体"/>
                <w:sz w:val="24"/>
                <w:szCs w:val="24"/>
              </w:rPr>
              <m:t>S</m:t>
            </m:r>
            <m:r>
              <m:rPr/>
              <w:rPr>
                <w:rFonts w:ascii="Cambria Math" w:hAnsi="Cambria Math" w:eastAsia="宋体"/>
                <w:sz w:val="24"/>
                <w:szCs w:val="24"/>
              </w:rPr>
              <m:t>c</m:t>
            </m:r>
            <m:ctrlPr>
              <w:rPr>
                <w:rFonts w:ascii="Cambria Math" w:hAnsi="Cambria Math" w:eastAsia="宋体"/>
                <w:i/>
                <w:sz w:val="24"/>
                <w:szCs w:val="24"/>
              </w:rPr>
            </m:ctrlPr>
          </m:num>
          <m:den>
            <m:r>
              <m:rPr/>
              <w:rPr>
                <w:rFonts w:ascii="Cambria Math" w:hAnsi="Cambria Math" w:eastAsia="宋体"/>
                <w:sz w:val="24"/>
                <w:szCs w:val="24"/>
              </w:rPr>
              <m:t>1−η</m:t>
            </m:r>
            <m:ctrlPr>
              <w:rPr>
                <w:rFonts w:ascii="Cambria Math" w:hAnsi="Cambria Math" w:eastAsia="宋体"/>
                <w:i/>
                <w:sz w:val="24"/>
                <w:szCs w:val="24"/>
              </w:rPr>
            </m:ctrlPr>
          </m:den>
        </m:f>
      </m:oMath>
      <w:r>
        <w:rPr>
          <w:rFonts w:ascii="宋体" w:hAnsi="宋体" w:eastAsia="宋体"/>
          <w:sz w:val="24"/>
          <w:szCs w:val="24"/>
        </w:rPr>
        <w:t>,</w:t>
      </w:r>
      <m:oMath>
        <m:f>
          <m:fPr>
            <m:ctrlPr>
              <w:rPr>
                <w:rFonts w:ascii="Cambria Math" w:hAnsi="Cambria Math" w:eastAsia="宋体"/>
                <w:i/>
                <w:sz w:val="24"/>
                <w:szCs w:val="24"/>
              </w:rPr>
            </m:ctrlPr>
          </m:fPr>
          <m:num>
            <m:sSup>
              <m:sSupPr>
                <m:ctrlPr>
                  <w:rPr>
                    <w:rFonts w:ascii="Cambria Math" w:hAnsi="Cambria Math" w:eastAsia="宋体"/>
                    <w:i/>
                    <w:sz w:val="24"/>
                    <w:szCs w:val="24"/>
                  </w:rPr>
                </m:ctrlPr>
              </m:sSupPr>
              <m:e>
                <m:r>
                  <m:rPr/>
                  <w:rPr>
                    <w:rFonts w:ascii="Cambria Math" w:hAnsi="Cambria Math" w:eastAsia="宋体"/>
                    <w:sz w:val="24"/>
                    <w:szCs w:val="24"/>
                  </w:rPr>
                  <m:t xml:space="preserve"> </m:t>
                </m:r>
                <m:r>
                  <m:rPr/>
                  <w:rPr>
                    <w:rFonts w:hint="eastAsia" w:ascii="Cambria Math" w:hAnsi="Cambria Math" w:eastAsia="宋体"/>
                    <w:sz w:val="24"/>
                    <w:szCs w:val="24"/>
                  </w:rPr>
                  <m:t>S</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den>
        </m:f>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m:t>
        </m:r>
        <m:sSup>
          <m:sSupPr>
            <m:ctrlPr>
              <w:rPr>
                <w:rFonts w:ascii="Cambria Math" w:hAnsi="Cambria Math" w:eastAsia="宋体"/>
                <w:i/>
                <w:sz w:val="24"/>
                <w:szCs w:val="24"/>
              </w:rPr>
            </m:ctrlPr>
          </m:sSupPr>
          <m:e>
            <m:r>
              <m:rPr/>
              <w:rPr>
                <w:rFonts w:ascii="Cambria Math" w:hAnsi="Cambria Math" w:eastAsia="宋体"/>
                <w:sz w:val="24"/>
                <w:szCs w:val="24"/>
              </w:rPr>
              <m:t xml:space="preserve"> </m:t>
            </m:r>
            <m:r>
              <m:rPr/>
              <w:rPr>
                <w:rFonts w:hint="eastAsia" w:ascii="Cambria Math" w:hAnsi="Cambria Math" w:eastAsia="宋体"/>
                <w:sz w:val="24"/>
                <w:szCs w:val="24"/>
              </w:rPr>
              <m:t>S</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cα−</m:t>
        </m:r>
        <m:f>
          <m:fPr>
            <m:ctrlPr>
              <w:rPr>
                <w:rFonts w:ascii="Cambria Math" w:hAnsi="Cambria Math" w:eastAsia="宋体"/>
                <w:i/>
                <w:sz w:val="24"/>
                <w:szCs w:val="24"/>
              </w:rPr>
            </m:ctrlPr>
          </m:fPr>
          <m:num>
            <m:sSup>
              <m:sSupPr>
                <m:ctrlPr>
                  <w:rPr>
                    <w:rFonts w:ascii="Cambria Math" w:hAnsi="Cambria Math" w:eastAsia="宋体"/>
                    <w:i/>
                    <w:sz w:val="24"/>
                    <w:szCs w:val="24"/>
                  </w:rPr>
                </m:ctrlPr>
              </m:sSupPr>
              <m:e>
                <m:r>
                  <m:rPr/>
                  <w:rPr>
                    <w:rFonts w:ascii="Cambria Math" w:hAnsi="Cambria Math" w:eastAsia="宋体"/>
                    <w:sz w:val="24"/>
                    <w:szCs w:val="24"/>
                  </w:rPr>
                  <m:t xml:space="preserve"> </m:t>
                </m:r>
                <m:r>
                  <m:rPr/>
                  <w:rPr>
                    <w:rFonts w:hint="eastAsia" w:ascii="Cambria Math" w:hAnsi="Cambria Math" w:eastAsia="宋体"/>
                    <w:sz w:val="24"/>
                    <w:szCs w:val="24"/>
                  </w:rPr>
                  <m:t>S</m:t>
                </m:r>
                <m:ctrlPr>
                  <w:rPr>
                    <w:rFonts w:ascii="Cambria Math" w:hAnsi="Cambria Math" w:eastAsia="宋体"/>
                    <w:i/>
                    <w:sz w:val="24"/>
                    <w:szCs w:val="24"/>
                  </w:rPr>
                </m:ctrlPr>
              </m:e>
              <m:sup>
                <m:r>
                  <m:rPr/>
                  <w:rPr>
                    <w:rFonts w:ascii="Cambria Math" w:hAnsi="Cambria Math" w:eastAsia="宋体"/>
                    <w:sz w:val="24"/>
                    <w:szCs w:val="24"/>
                  </w:rPr>
                  <m:t>'</m:t>
                </m:r>
                <m:ctrlPr>
                  <w:rPr>
                    <w:rFonts w:ascii="Cambria Math" w:hAnsi="Cambria Math" w:eastAsia="宋体"/>
                    <w:i/>
                    <w:sz w:val="24"/>
                    <w:szCs w:val="24"/>
                  </w:rPr>
                </m:ctrlPr>
              </m:sup>
            </m:sSup>
            <m:ctrlPr>
              <w:rPr>
                <w:rFonts w:ascii="Cambria Math" w:hAnsi="Cambria Math" w:eastAsia="宋体"/>
                <w:i/>
                <w:sz w:val="24"/>
                <w:szCs w:val="24"/>
              </w:rPr>
            </m:ctrlPr>
          </m:num>
          <m:den>
            <m:r>
              <m:rPr/>
              <w:rPr>
                <w:rFonts w:ascii="Cambria Math" w:hAnsi="Cambria Math" w:eastAsia="宋体"/>
                <w:sz w:val="24"/>
                <w:szCs w:val="24"/>
              </w:rPr>
              <m:t>η</m:t>
            </m:r>
            <m:ctrlPr>
              <w:rPr>
                <w:rFonts w:ascii="Cambria Math" w:hAnsi="Cambria Math" w:eastAsia="宋体"/>
                <w:i/>
                <w:sz w:val="24"/>
                <w:szCs w:val="24"/>
              </w:rPr>
            </m:ctrlPr>
          </m:den>
        </m:f>
        <m:r>
          <m:rPr/>
          <w:rPr>
            <w:rFonts w:ascii="Cambria Math" w:hAnsi="Cambria Math" w:eastAsia="宋体"/>
            <w:sz w:val="24"/>
            <w:szCs w:val="24"/>
          </w:rPr>
          <m:t>c}</m:t>
        </m:r>
      </m:oMath>
      <w:r>
        <w:rPr>
          <w:rFonts w:hint="eastAsia" w:ascii="宋体" w:hAnsi="宋体" w:eastAsia="宋体"/>
          <w:sz w:val="24"/>
          <w:szCs w:val="24"/>
        </w:rPr>
        <w:t>=</w:t>
      </w:r>
      <w:r>
        <w:rPr>
          <w:rFonts w:ascii="宋体" w:hAnsi="宋体" w:eastAsia="宋体"/>
          <w:sz w:val="24"/>
          <w:szCs w:val="24"/>
        </w:rPr>
        <w:t xml:space="preserve"> </w:t>
      </w:r>
      <m:oMath>
        <m:r>
          <m:rPr>
            <m:sty m:val="p"/>
          </m:rPr>
          <w:rPr>
            <w:rFonts w:ascii="Cambria Math" w:hAnsi="Cambria Math" w:eastAsia="宋体"/>
            <w:sz w:val="24"/>
            <w:szCs w:val="24"/>
          </w:rPr>
          <m:t>max⁡</m:t>
        </m:r>
        <m:r>
          <m:rPr/>
          <w:rPr>
            <w:rFonts w:ascii="Cambria Math" w:hAnsi="Cambria Math" w:eastAsia="宋体"/>
            <w:sz w:val="24"/>
            <w:szCs w:val="24"/>
          </w:rPr>
          <m:t>{</m:t>
        </m:r>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m:t>
        </m:r>
        <m:f>
          <m:fPr>
            <m:ctrlPr>
              <w:rPr>
                <w:rFonts w:ascii="Cambria Math" w:hAnsi="Cambria Math" w:eastAsia="宋体"/>
                <w:i/>
                <w:sz w:val="24"/>
                <w:szCs w:val="24"/>
              </w:rPr>
            </m:ctrlPr>
          </m:fPr>
          <m:num>
            <m:r>
              <m:rPr/>
              <w:rPr>
                <w:rFonts w:ascii="Cambria Math" w:hAnsi="Cambria Math" w:eastAsia="宋体"/>
                <w:sz w:val="24"/>
                <w:szCs w:val="24"/>
              </w:rPr>
              <m:t>η</m:t>
            </m:r>
            <m:ctrlPr>
              <w:rPr>
                <w:rFonts w:ascii="Cambria Math" w:hAnsi="Cambria Math" w:eastAsia="宋体"/>
                <w:i/>
                <w:sz w:val="24"/>
                <w:szCs w:val="24"/>
              </w:rPr>
            </m:ctrlPr>
          </m:num>
          <m:den>
            <m:r>
              <m:rPr/>
              <w:rPr>
                <w:rFonts w:ascii="Cambria Math" w:hAnsi="Cambria Math" w:eastAsia="宋体"/>
                <w:sz w:val="24"/>
                <w:szCs w:val="24"/>
              </w:rPr>
              <m:t>1−η</m:t>
            </m:r>
            <m:ctrlPr>
              <w:rPr>
                <w:rFonts w:ascii="Cambria Math" w:hAnsi="Cambria Math" w:eastAsia="宋体"/>
                <w:i/>
                <w:sz w:val="24"/>
                <w:szCs w:val="24"/>
              </w:rPr>
            </m:ctrlPr>
          </m:den>
        </m:f>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cα−</m:t>
        </m:r>
        <m:f>
          <m:fPr>
            <m:ctrlPr>
              <w:rPr>
                <w:rFonts w:ascii="Cambria Math" w:hAnsi="Cambria Math" w:eastAsia="宋体"/>
                <w:i/>
                <w:sz w:val="24"/>
                <w:szCs w:val="24"/>
              </w:rPr>
            </m:ctrlPr>
          </m:fPr>
          <m:num>
            <m:r>
              <m:rPr/>
              <w:rPr>
                <w:rFonts w:ascii="Cambria Math" w:hAnsi="Cambria Math" w:eastAsia="宋体"/>
                <w:sz w:val="24"/>
                <w:szCs w:val="24"/>
              </w:rPr>
              <m:t>c</m:t>
            </m:r>
            <m:ctrlPr>
              <w:rPr>
                <w:rFonts w:ascii="Cambria Math" w:hAnsi="Cambria Math" w:eastAsia="宋体"/>
                <w:i/>
                <w:sz w:val="24"/>
                <w:szCs w:val="24"/>
              </w:rPr>
            </m:ctrlPr>
          </m:num>
          <m:den>
            <m:r>
              <m:rPr/>
              <w:rPr>
                <w:rFonts w:ascii="Cambria Math" w:hAnsi="Cambria Math" w:eastAsia="宋体"/>
                <w:sz w:val="24"/>
                <w:szCs w:val="24"/>
              </w:rPr>
              <m:t>1−η</m:t>
            </m:r>
            <m:ctrlPr>
              <w:rPr>
                <w:rFonts w:ascii="Cambria Math" w:hAnsi="Cambria Math" w:eastAsia="宋体"/>
                <w:i/>
                <w:sz w:val="24"/>
                <w:szCs w:val="24"/>
              </w:rPr>
            </m:ctrlPr>
          </m:den>
        </m:f>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oMath>
      <w:r>
        <w:rPr>
          <w:rFonts w:ascii="宋体" w:hAnsi="宋体" w:eastAsia="宋体"/>
          <w:sz w:val="24"/>
          <w:szCs w:val="24"/>
        </w:rPr>
        <w:t>,</w:t>
      </w:r>
      <m:oMath>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ctrlPr>
              <w:rPr>
                <w:rFonts w:ascii="Cambria Math" w:hAnsi="Cambria Math" w:eastAsia="宋体"/>
                <w:i/>
                <w:sz w:val="24"/>
                <w:szCs w:val="24"/>
              </w:rPr>
            </m:ctrlPr>
          </m:num>
          <m:den>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ctrlPr>
              <w:rPr>
                <w:rFonts w:ascii="Cambria Math" w:hAnsi="Cambria Math" w:eastAsia="宋体"/>
                <w:i/>
                <w:sz w:val="24"/>
                <w:szCs w:val="24"/>
              </w:rPr>
            </m:ctrlPr>
          </m:den>
        </m:f>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m:t>
        </m:r>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d>
          <m:dPr>
            <m:ctrlPr>
              <w:rPr>
                <w:rFonts w:ascii="Cambria Math" w:hAnsi="Cambria Math" w:eastAsia="宋体"/>
                <w:i/>
                <w:sz w:val="24"/>
                <w:szCs w:val="24"/>
              </w:rPr>
            </m:ctrlPr>
          </m:dPr>
          <m:e>
            <m:r>
              <m:rPr/>
              <w:rPr>
                <w:rFonts w:ascii="Cambria Math" w:hAnsi="Cambria Math" w:eastAsia="宋体"/>
                <w:sz w:val="24"/>
                <w:szCs w:val="24"/>
              </w:rPr>
              <m:t>1+w</m:t>
            </m:r>
            <m:ctrlPr>
              <w:rPr>
                <w:rFonts w:ascii="Cambria Math" w:hAnsi="Cambria Math" w:eastAsia="宋体"/>
                <w:i/>
                <w:sz w:val="24"/>
                <w:szCs w:val="24"/>
              </w:rPr>
            </m:ctrlPr>
          </m:e>
        </m:d>
        <m:r>
          <m:rPr/>
          <w:rPr>
            <w:rFonts w:ascii="Cambria Math" w:hAnsi="Cambria Math" w:eastAsia="宋体"/>
            <w:sz w:val="24"/>
            <w:szCs w:val="24"/>
          </w:rPr>
          <m:t>cα−</m:t>
        </m:r>
        <m:f>
          <m:fPr>
            <m:ctrlPr>
              <w:rPr>
                <w:rFonts w:ascii="Cambria Math" w:hAnsi="Cambria Math" w:eastAsia="宋体"/>
                <w:i/>
                <w:sz w:val="24"/>
                <w:szCs w:val="24"/>
              </w:rPr>
            </m:ctrlPr>
          </m:fPr>
          <m:num>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sSub>
              <m:sSubPr>
                <m:ctrlPr>
                  <w:rPr>
                    <w:rFonts w:ascii="Cambria Math" w:hAnsi="Cambria Math" w:eastAsia="宋体"/>
                    <w:i/>
                    <w:sz w:val="24"/>
                    <w:szCs w:val="24"/>
                  </w:rPr>
                </m:ctrlPr>
              </m:sSubPr>
              <m:e>
                <m:r>
                  <m:rPr/>
                  <w:rPr>
                    <w:rFonts w:ascii="Cambria Math" w:hAnsi="Cambria Math" w:eastAsia="宋体"/>
                    <w:sz w:val="24"/>
                    <w:szCs w:val="24"/>
                  </w:rPr>
                  <m:t>p</m:t>
                </m:r>
                <m:ctrlPr>
                  <w:rPr>
                    <w:rFonts w:ascii="Cambria Math" w:hAnsi="Cambria Math" w:eastAsia="宋体"/>
                    <w:i/>
                    <w:sz w:val="24"/>
                    <w:szCs w:val="24"/>
                  </w:rPr>
                </m:ctrlPr>
              </m:e>
              <m:sub>
                <m:r>
                  <m:rPr/>
                  <w:rPr>
                    <w:rFonts w:ascii="Cambria Math" w:hAnsi="Cambria Math" w:eastAsia="宋体"/>
                    <w:sz w:val="24"/>
                    <w:szCs w:val="24"/>
                  </w:rPr>
                  <m:t>2</m:t>
                </m:r>
                <m:ctrlPr>
                  <w:rPr>
                    <w:rFonts w:ascii="Cambria Math" w:hAnsi="Cambria Math" w:eastAsia="宋体"/>
                    <w:i/>
                    <w:sz w:val="24"/>
                    <w:szCs w:val="24"/>
                  </w:rPr>
                </m:ctrlPr>
              </m:sub>
            </m:sSub>
            <m:ctrlPr>
              <w:rPr>
                <w:rFonts w:ascii="Cambria Math" w:hAnsi="Cambria Math" w:eastAsia="宋体"/>
                <w:i/>
                <w:sz w:val="24"/>
                <w:szCs w:val="24"/>
              </w:rPr>
            </m:ctrlPr>
          </m:num>
          <m:den>
            <m:r>
              <m:rPr/>
              <w:rPr>
                <w:rFonts w:ascii="Cambria Math" w:hAnsi="Cambria Math" w:eastAsia="宋体"/>
                <w:sz w:val="24"/>
                <w:szCs w:val="24"/>
              </w:rPr>
              <m:t>η</m:t>
            </m:r>
            <m:ctrlPr>
              <w:rPr>
                <w:rFonts w:ascii="Cambria Math" w:hAnsi="Cambria Math" w:eastAsia="宋体"/>
                <w:i/>
                <w:sz w:val="24"/>
                <w:szCs w:val="24"/>
              </w:rPr>
            </m:ctrlPr>
          </m:den>
        </m:f>
        <m:r>
          <m:rPr/>
          <w:rPr>
            <w:rFonts w:ascii="Cambria Math" w:hAnsi="Cambria Math" w:eastAsia="宋体"/>
            <w:sz w:val="24"/>
            <w:szCs w:val="24"/>
          </w:rPr>
          <m:t>c}</m:t>
        </m:r>
      </m:oMath>
      <w:r>
        <w:rPr>
          <w:rFonts w:hint="eastAsia" w:ascii="宋体" w:hAnsi="宋体" w:eastAsia="宋体"/>
          <w:sz w:val="24"/>
          <w:szCs w:val="24"/>
        </w:rPr>
        <w:t>计算出来的值与使用另外五个品类对应的利润函数计算出来的值相差微乎其微，故亦不再赘述。</w:t>
      </w:r>
    </w:p>
    <w:p>
      <w:pPr>
        <w:spacing w:line="360" w:lineRule="auto"/>
        <w:ind w:firstLine="476"/>
        <w:rPr>
          <w:rFonts w:ascii="宋体" w:hAnsi="宋体" w:eastAsia="宋体"/>
          <w:sz w:val="24"/>
          <w:szCs w:val="24"/>
        </w:rPr>
      </w:pPr>
    </w:p>
    <w:p>
      <w:pPr>
        <w:spacing w:line="360" w:lineRule="auto"/>
        <w:rPr>
          <w:rFonts w:ascii="宋体" w:hAnsi="宋体" w:eastAsia="宋体"/>
          <w:b/>
          <w:bCs/>
          <w:sz w:val="28"/>
          <w:szCs w:val="28"/>
        </w:rPr>
      </w:pPr>
      <w:r>
        <w:rPr>
          <w:rFonts w:ascii="宋体" w:hAnsi="宋体" w:eastAsia="宋体"/>
          <w:b/>
          <w:bCs/>
          <w:sz w:val="28"/>
          <w:szCs w:val="28"/>
        </w:rPr>
        <w:t>3.3</w:t>
      </w:r>
      <w:r>
        <w:rPr>
          <w:rFonts w:hint="eastAsia" w:ascii="宋体" w:hAnsi="宋体" w:eastAsia="宋体"/>
          <w:b/>
          <w:bCs/>
          <w:sz w:val="28"/>
          <w:szCs w:val="28"/>
        </w:rPr>
        <w:t>问题</w:t>
      </w:r>
      <w:r>
        <w:rPr>
          <w:rFonts w:ascii="宋体" w:hAnsi="宋体" w:eastAsia="宋体"/>
          <w:b/>
          <w:bCs/>
          <w:sz w:val="28"/>
          <w:szCs w:val="28"/>
        </w:rPr>
        <w:t>3</w:t>
      </w:r>
      <w:r>
        <w:rPr>
          <w:rFonts w:hint="eastAsia" w:ascii="宋体" w:hAnsi="宋体" w:eastAsia="宋体"/>
          <w:b/>
          <w:bCs/>
          <w:sz w:val="28"/>
          <w:szCs w:val="28"/>
        </w:rPr>
        <w:t>——基于问题2模型的进一步优化</w:t>
      </w:r>
    </w:p>
    <w:p>
      <w:pPr>
        <w:spacing w:line="360" w:lineRule="auto"/>
        <w:ind w:firstLine="476"/>
        <w:rPr>
          <w:rFonts w:ascii="宋体" w:hAnsi="宋体" w:eastAsia="宋体"/>
          <w:sz w:val="24"/>
          <w:szCs w:val="24"/>
        </w:rPr>
      </w:pPr>
      <w:r>
        <w:rPr>
          <w:rFonts w:hint="eastAsia" w:ascii="宋体" w:hAnsi="宋体" w:eastAsia="宋体"/>
          <w:sz w:val="24"/>
          <w:szCs w:val="24"/>
        </w:rPr>
        <w:t>在第二问模型的基础上，根据题意从</w:t>
      </w:r>
      <w:r>
        <w:rPr>
          <w:rFonts w:ascii="宋体" w:hAnsi="宋体" w:eastAsia="宋体"/>
          <w:sz w:val="24"/>
          <w:szCs w:val="24"/>
        </w:rPr>
        <w:t>6</w:t>
      </w:r>
      <w:r>
        <w:rPr>
          <w:rFonts w:hint="eastAsia" w:ascii="宋体" w:hAnsi="宋体" w:eastAsia="宋体"/>
          <w:sz w:val="24"/>
          <w:szCs w:val="24"/>
        </w:rPr>
        <w:t>月2</w:t>
      </w:r>
      <w:r>
        <w:rPr>
          <w:rFonts w:ascii="宋体" w:hAnsi="宋体" w:eastAsia="宋体"/>
          <w:sz w:val="24"/>
          <w:szCs w:val="24"/>
        </w:rPr>
        <w:t>4</w:t>
      </w:r>
      <w:r>
        <w:rPr>
          <w:rFonts w:hint="eastAsia" w:ascii="宋体" w:hAnsi="宋体" w:eastAsia="宋体"/>
          <w:sz w:val="24"/>
          <w:szCs w:val="24"/>
        </w:rPr>
        <w:t>日至6月3</w:t>
      </w:r>
      <w:r>
        <w:rPr>
          <w:rFonts w:ascii="宋体" w:hAnsi="宋体" w:eastAsia="宋体"/>
          <w:sz w:val="24"/>
          <w:szCs w:val="24"/>
        </w:rPr>
        <w:t>0</w:t>
      </w:r>
      <w:r>
        <w:rPr>
          <w:rFonts w:hint="eastAsia" w:ascii="宋体" w:hAnsi="宋体" w:eastAsia="宋体"/>
          <w:sz w:val="24"/>
          <w:szCs w:val="24"/>
        </w:rPr>
        <w:t>日中找出可售单品共计</w:t>
      </w:r>
      <w:r>
        <w:rPr>
          <w:rFonts w:hint="eastAsia" w:ascii="宋体" w:hAnsi="宋体" w:eastAsia="宋体"/>
          <w:b/>
          <w:bCs/>
          <w:i/>
          <w:iCs/>
          <w:sz w:val="24"/>
          <w:szCs w:val="24"/>
        </w:rPr>
        <w:t>G</w:t>
      </w:r>
      <w:r>
        <w:rPr>
          <w:rFonts w:hint="eastAsia" w:ascii="宋体" w:hAnsi="宋体" w:eastAsia="宋体"/>
          <w:sz w:val="24"/>
          <w:szCs w:val="24"/>
        </w:rPr>
        <w:t>个，记</w:t>
      </w:r>
      <w:r>
        <w:rPr>
          <w:rFonts w:hint="eastAsia" w:ascii="宋体" w:hAnsi="宋体" w:eastAsia="宋体"/>
          <w:b/>
          <w:bCs/>
          <w:i/>
          <w:iCs/>
          <w:sz w:val="24"/>
          <w:szCs w:val="24"/>
        </w:rPr>
        <w:t>i</w:t>
      </w:r>
      <w:r>
        <w:rPr>
          <w:rFonts w:hint="eastAsia" w:ascii="宋体" w:hAnsi="宋体" w:eastAsia="宋体"/>
          <w:sz w:val="24"/>
          <w:szCs w:val="24"/>
        </w:rPr>
        <w:t>为其中第</w:t>
      </w:r>
      <w:r>
        <w:rPr>
          <w:rFonts w:hint="eastAsia" w:ascii="宋体" w:hAnsi="宋体" w:eastAsia="宋体"/>
          <w:b/>
          <w:bCs/>
          <w:i/>
          <w:iCs/>
          <w:sz w:val="24"/>
          <w:szCs w:val="24"/>
        </w:rPr>
        <w:t>i</w:t>
      </w:r>
      <w:r>
        <w:rPr>
          <w:rFonts w:hint="eastAsia" w:ascii="宋体" w:hAnsi="宋体" w:eastAsia="宋体"/>
          <w:sz w:val="24"/>
          <w:szCs w:val="24"/>
        </w:rPr>
        <w:t>种。此时，单品成本及对应定价的关系为：</w:t>
      </w:r>
    </w:p>
    <w:p>
      <w:pPr>
        <w:spacing w:line="360" w:lineRule="auto"/>
        <w:ind w:firstLine="476"/>
        <w:rPr>
          <w:rFonts w:ascii="宋体" w:hAnsi="宋体" w:eastAsia="宋体"/>
          <w:sz w:val="32"/>
          <w:szCs w:val="28"/>
        </w:rPr>
      </w:pPr>
      <m:oMathPara>
        <m:oMath>
          <m:sSub>
            <m:sSubPr>
              <m:ctrlPr>
                <w:rPr>
                  <w:rFonts w:ascii="Cambria Math" w:hAnsi="Cambria Math"/>
                  <w:i/>
                  <w:sz w:val="32"/>
                  <w:szCs w:val="28"/>
                </w:rPr>
              </m:ctrlPr>
            </m:sSubPr>
            <m:e>
              <m:r>
                <m:rPr/>
                <w:rPr>
                  <w:rFonts w:ascii="Cambria Math" w:hAnsi="Cambria Math"/>
                  <w:sz w:val="32"/>
                  <w:szCs w:val="28"/>
                </w:rPr>
                <m:t>x</m:t>
              </m:r>
              <m:ctrlPr>
                <w:rPr>
                  <w:rFonts w:ascii="Cambria Math" w:hAnsi="Cambria Math"/>
                  <w:i/>
                  <w:sz w:val="32"/>
                  <w:szCs w:val="28"/>
                </w:rPr>
              </m:ctrlPr>
            </m:e>
            <m:sub>
              <m:r>
                <m:rPr/>
                <w:rPr>
                  <w:rFonts w:hint="eastAsia" w:ascii="Cambria Math" w:hAnsi="Cambria Math"/>
                  <w:sz w:val="32"/>
                  <w:szCs w:val="28"/>
                </w:rPr>
                <m:t>i</m:t>
              </m:r>
              <m:ctrlPr>
                <w:rPr>
                  <w:rFonts w:ascii="Cambria Math" w:hAnsi="Cambria Math"/>
                  <w:i/>
                  <w:sz w:val="32"/>
                  <w:szCs w:val="28"/>
                </w:rPr>
              </m:ctrlPr>
            </m:sub>
          </m:sSub>
          <m:r>
            <m:rPr/>
            <w:rPr>
              <w:rFonts w:ascii="Cambria Math" w:hAnsi="Cambria Math"/>
              <w:sz w:val="32"/>
              <w:szCs w:val="28"/>
            </w:rPr>
            <m:t>=</m:t>
          </m:r>
          <m:sSub>
            <m:sSubPr>
              <m:ctrlPr>
                <w:rPr>
                  <w:rFonts w:ascii="Cambria Math" w:hAnsi="Cambria Math"/>
                  <w:i/>
                  <w:sz w:val="32"/>
                  <w:szCs w:val="28"/>
                </w:rPr>
              </m:ctrlPr>
            </m:sSubPr>
            <m:e>
              <m:r>
                <m:rPr/>
                <w:rPr>
                  <w:rFonts w:ascii="Cambria Math" w:hAnsi="Cambria Math"/>
                  <w:sz w:val="32"/>
                  <w:szCs w:val="28"/>
                </w:rPr>
                <m:t>c</m:t>
              </m:r>
              <m:ctrlPr>
                <w:rPr>
                  <w:rFonts w:ascii="Cambria Math" w:hAnsi="Cambria Math"/>
                  <w:i/>
                  <w:sz w:val="32"/>
                  <w:szCs w:val="28"/>
                </w:rPr>
              </m:ctrlPr>
            </m:e>
            <m:sub>
              <m:r>
                <m:rPr/>
                <w:rPr>
                  <w:rFonts w:hint="eastAsia" w:ascii="Cambria Math" w:hAnsi="Cambria Math"/>
                  <w:sz w:val="32"/>
                  <w:szCs w:val="28"/>
                </w:rPr>
                <m:t>i</m:t>
              </m:r>
              <m:ctrlPr>
                <w:rPr>
                  <w:rFonts w:ascii="Cambria Math" w:hAnsi="Cambria Math"/>
                  <w:i/>
                  <w:sz w:val="32"/>
                  <w:szCs w:val="28"/>
                </w:rPr>
              </m:ctrlPr>
            </m:sub>
          </m:sSub>
          <m:r>
            <m:rPr/>
            <w:rPr>
              <w:rFonts w:ascii="Cambria Math" w:hAnsi="Cambria Math"/>
              <w:sz w:val="32"/>
              <w:szCs w:val="28"/>
            </w:rPr>
            <m:t>(1+</m:t>
          </m:r>
          <m:sSub>
            <w:bookmarkStart w:id="10" w:name="_Hlk145197659"/>
            <m:sSubPr>
              <m:ctrlPr>
                <w:rPr>
                  <w:rFonts w:ascii="Cambria Math" w:hAnsi="Cambria Math"/>
                  <w:i/>
                  <w:sz w:val="32"/>
                  <w:szCs w:val="28"/>
                </w:rPr>
              </m:ctrlPr>
            </m:sSubPr>
            <m:e>
              <m:r>
                <m:rPr/>
                <w:rPr>
                  <w:rFonts w:hint="eastAsia" w:ascii="Cambria Math" w:hAnsi="Cambria Math"/>
                  <w:sz w:val="32"/>
                  <w:szCs w:val="28"/>
                </w:rPr>
                <m:t>w</m:t>
              </m:r>
              <m:ctrlPr>
                <w:rPr>
                  <w:rFonts w:ascii="Cambria Math" w:hAnsi="Cambria Math"/>
                  <w:i/>
                  <w:sz w:val="32"/>
                  <w:szCs w:val="28"/>
                </w:rPr>
              </m:ctrlPr>
            </m:e>
            <m:sub>
              <m:r>
                <m:rPr/>
                <w:rPr>
                  <w:rFonts w:hint="eastAsia" w:ascii="Cambria Math" w:hAnsi="Cambria Math"/>
                  <w:sz w:val="32"/>
                  <w:szCs w:val="28"/>
                </w:rPr>
                <m:t>i</m:t>
              </m:r>
              <m:ctrlPr>
                <w:rPr>
                  <w:rFonts w:ascii="Cambria Math" w:hAnsi="Cambria Math"/>
                  <w:i/>
                  <w:sz w:val="32"/>
                  <w:szCs w:val="28"/>
                </w:rPr>
              </m:ctrlPr>
            </m:sub>
          </m:sSub>
          <w:bookmarkEnd w:id="10"/>
          <m:r>
            <m:rPr/>
            <w:rPr>
              <w:rFonts w:ascii="Cambria Math" w:hAnsi="Cambria Math"/>
              <w:sz w:val="32"/>
              <w:szCs w:val="28"/>
            </w:rPr>
            <m:t>)</m:t>
          </m:r>
        </m:oMath>
      </m:oMathPara>
    </w:p>
    <w:p>
      <w:pPr>
        <w:spacing w:line="360" w:lineRule="auto"/>
        <w:ind w:firstLine="476"/>
        <w:rPr>
          <w:rFonts w:ascii="宋体" w:hAnsi="宋体" w:eastAsia="宋体"/>
          <w:sz w:val="24"/>
          <w:szCs w:val="24"/>
        </w:rPr>
      </w:pPr>
      <w:r>
        <w:rPr>
          <w:rFonts w:hint="eastAsia" w:ascii="宋体" w:hAnsi="宋体" w:eastAsia="宋体"/>
          <w:sz w:val="24"/>
          <w:szCs w:val="24"/>
        </w:rPr>
        <w:t>再沿用问题2中</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与</w:t>
      </w:r>
      <m:oMath>
        <m:r>
          <m:rPr/>
          <w:rPr>
            <w:rFonts w:hint="eastAsia" w:ascii="Cambria Math" w:hAnsi="Cambria Math" w:eastAsia="宋体"/>
            <w:sz w:val="24"/>
            <w:szCs w:val="24"/>
          </w:rPr>
          <m:t>w</m:t>
        </m:r>
      </m:oMath>
      <w:r>
        <w:rPr>
          <w:rFonts w:hint="eastAsia" w:ascii="宋体" w:hAnsi="宋体" w:eastAsia="宋体"/>
          <w:sz w:val="24"/>
          <w:szCs w:val="24"/>
        </w:rPr>
        <w:t>之间的关系，我们有：</w:t>
      </w:r>
    </w:p>
    <w:p>
      <w:pPr>
        <w:spacing w:line="360" w:lineRule="auto"/>
        <w:ind w:firstLine="476"/>
        <w:rPr>
          <w:rFonts w:ascii="宋体" w:hAnsi="宋体" w:eastAsia="宋体"/>
          <w:i/>
          <w:sz w:val="32"/>
          <w:szCs w:val="24"/>
        </w:rPr>
      </w:pPr>
      <m:oMathPara>
        <m:oMath>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hint="eastAsia" w:ascii="Cambria Math" w:hAnsi="Cambria Math" w:eastAsia="宋体"/>
                  <w:sz w:val="32"/>
                  <w:szCs w:val="36"/>
                </w:rPr>
                <m:t>总</m:t>
              </m:r>
              <m:ctrlPr>
                <w:rPr>
                  <w:rFonts w:ascii="Cambria Math" w:hAnsi="Cambria Math" w:eastAsia="宋体"/>
                  <w:i/>
                  <w:sz w:val="32"/>
                  <w:szCs w:val="36"/>
                </w:rPr>
              </m:ctrlPr>
            </m:sub>
          </m:sSub>
          <m:r>
            <m:rPr/>
            <w:rPr>
              <w:rFonts w:ascii="Cambria Math" w:hAnsi="Cambria Math" w:eastAsia="宋体"/>
              <w:sz w:val="32"/>
              <w:szCs w:val="36"/>
            </w:rPr>
            <m:t>=</m:t>
          </m:r>
          <m:f>
            <m:fPr>
              <m:ctrlPr>
                <w:rPr>
                  <w:rFonts w:ascii="Cambria Math" w:hAnsi="Cambria Math" w:eastAsia="宋体"/>
                  <w:i/>
                  <w:sz w:val="32"/>
                  <w:szCs w:val="36"/>
                </w:rPr>
              </m:ctrlPr>
            </m:fPr>
            <m:num>
              <m:sSup>
                <m:sSupPr>
                  <m:ctrlPr>
                    <w:rPr>
                      <w:rFonts w:ascii="Cambria Math" w:hAnsi="Cambria Math" w:eastAsia="宋体"/>
                      <w:i/>
                      <w:sz w:val="32"/>
                      <w:szCs w:val="36"/>
                    </w:rPr>
                  </m:ctrlPr>
                </m:sSupPr>
                <m:e>
                  <m:r>
                    <m:rPr/>
                    <w:rPr>
                      <w:rFonts w:ascii="Cambria Math" w:hAnsi="Cambria Math" w:eastAsia="宋体"/>
                      <w:sz w:val="32"/>
                      <w:szCs w:val="36"/>
                    </w:rPr>
                    <m:t>e</m:t>
                  </m:r>
                  <m:ctrlPr>
                    <w:rPr>
                      <w:rFonts w:ascii="Cambria Math" w:hAnsi="Cambria Math" w:eastAsia="宋体"/>
                      <w:i/>
                      <w:sz w:val="32"/>
                      <w:szCs w:val="36"/>
                    </w:rPr>
                  </m:ctrlPr>
                </m:e>
                <m:sup>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0</m:t>
                      </m:r>
                      <m:ctrlPr>
                        <w:rPr>
                          <w:rFonts w:ascii="Cambria Math" w:hAnsi="Cambria Math" w:eastAsia="宋体"/>
                          <w:i/>
                          <w:sz w:val="32"/>
                          <w:szCs w:val="36"/>
                        </w:rPr>
                      </m:ctrlPr>
                    </m:sub>
                  </m:sSub>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1</m:t>
                      </m:r>
                      <m:ctrlPr>
                        <w:rPr>
                          <w:rFonts w:ascii="Cambria Math" w:hAnsi="Cambria Math" w:eastAsia="宋体"/>
                          <w:i/>
                          <w:sz w:val="32"/>
                          <w:szCs w:val="36"/>
                        </w:rPr>
                      </m:ctrlPr>
                    </m:sub>
                  </m:sSub>
                  <m:r>
                    <m:rPr/>
                    <w:rPr>
                      <w:rFonts w:hint="eastAsia" w:ascii="Cambria Math" w:hAnsi="Cambria Math" w:eastAsia="宋体"/>
                      <w:sz w:val="32"/>
                      <w:szCs w:val="36"/>
                    </w:rPr>
                    <m:t>w</m:t>
                  </m:r>
                  <m:ctrlPr>
                    <w:rPr>
                      <w:rFonts w:ascii="Cambria Math" w:hAnsi="Cambria Math" w:eastAsia="宋体"/>
                      <w:i/>
                      <w:sz w:val="32"/>
                      <w:szCs w:val="36"/>
                    </w:rPr>
                  </m:ctrlPr>
                </m:sup>
              </m:sSup>
              <m:ctrlPr>
                <w:rPr>
                  <w:rFonts w:ascii="Cambria Math" w:hAnsi="Cambria Math" w:eastAsia="宋体"/>
                  <w:i/>
                  <w:sz w:val="32"/>
                  <w:szCs w:val="36"/>
                </w:rPr>
              </m:ctrlPr>
            </m:num>
            <m:den>
              <m:r>
                <m:rPr/>
                <w:rPr>
                  <w:rFonts w:ascii="Cambria Math" w:hAnsi="Cambria Math" w:eastAsia="宋体"/>
                  <w:sz w:val="32"/>
                  <w:szCs w:val="36"/>
                </w:rPr>
                <m:t>1+</m:t>
              </m:r>
              <m:sSup>
                <m:sSupPr>
                  <m:ctrlPr>
                    <w:rPr>
                      <w:rFonts w:ascii="Cambria Math" w:hAnsi="Cambria Math" w:eastAsia="宋体"/>
                      <w:i/>
                      <w:sz w:val="32"/>
                      <w:szCs w:val="36"/>
                    </w:rPr>
                  </m:ctrlPr>
                </m:sSupPr>
                <m:e>
                  <m:r>
                    <m:rPr/>
                    <w:rPr>
                      <w:rFonts w:ascii="Cambria Math" w:hAnsi="Cambria Math" w:eastAsia="宋体"/>
                      <w:sz w:val="32"/>
                      <w:szCs w:val="36"/>
                    </w:rPr>
                    <m:t>e</m:t>
                  </m:r>
                  <m:ctrlPr>
                    <w:rPr>
                      <w:rFonts w:ascii="Cambria Math" w:hAnsi="Cambria Math" w:eastAsia="宋体"/>
                      <w:i/>
                      <w:sz w:val="32"/>
                      <w:szCs w:val="36"/>
                    </w:rPr>
                  </m:ctrlPr>
                </m:e>
                <m:sup>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0</m:t>
                      </m:r>
                      <m:ctrlPr>
                        <w:rPr>
                          <w:rFonts w:ascii="Cambria Math" w:hAnsi="Cambria Math" w:eastAsia="宋体"/>
                          <w:i/>
                          <w:sz w:val="32"/>
                          <w:szCs w:val="36"/>
                        </w:rPr>
                      </m:ctrlPr>
                    </m:sub>
                  </m:sSub>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β</m:t>
                      </m:r>
                      <m:ctrlPr>
                        <w:rPr>
                          <w:rFonts w:ascii="Cambria Math" w:hAnsi="Cambria Math" w:eastAsia="宋体"/>
                          <w:i/>
                          <w:sz w:val="32"/>
                          <w:szCs w:val="36"/>
                        </w:rPr>
                      </m:ctrlPr>
                    </m:e>
                    <m:sub>
                      <m:r>
                        <m:rPr/>
                        <w:rPr>
                          <w:rFonts w:ascii="Cambria Math" w:hAnsi="Cambria Math" w:eastAsia="宋体"/>
                          <w:sz w:val="32"/>
                          <w:szCs w:val="36"/>
                        </w:rPr>
                        <m:t>1</m:t>
                      </m:r>
                      <m:ctrlPr>
                        <w:rPr>
                          <w:rFonts w:ascii="Cambria Math" w:hAnsi="Cambria Math" w:eastAsia="宋体"/>
                          <w:i/>
                          <w:sz w:val="32"/>
                          <w:szCs w:val="36"/>
                        </w:rPr>
                      </m:ctrlPr>
                    </m:sub>
                  </m:sSub>
                  <m:r>
                    <m:rPr/>
                    <w:rPr>
                      <w:rFonts w:ascii="Cambria Math" w:hAnsi="Cambria Math" w:eastAsia="宋体"/>
                      <w:sz w:val="32"/>
                      <w:szCs w:val="36"/>
                    </w:rPr>
                    <m:t>w</m:t>
                  </m:r>
                  <m:ctrlPr>
                    <w:rPr>
                      <w:rFonts w:ascii="Cambria Math" w:hAnsi="Cambria Math" w:eastAsia="宋体"/>
                      <w:i/>
                      <w:sz w:val="32"/>
                      <w:szCs w:val="36"/>
                    </w:rPr>
                  </m:ctrlPr>
                </m:sup>
              </m:sSup>
              <m:ctrlPr>
                <w:rPr>
                  <w:rFonts w:ascii="Cambria Math" w:hAnsi="Cambria Math" w:eastAsia="宋体"/>
                  <w:i/>
                  <w:sz w:val="32"/>
                  <w:szCs w:val="36"/>
                </w:rPr>
              </m:ctrlPr>
            </m:den>
          </m:f>
          <m:d>
            <m:dPr>
              <m:ctrlPr>
                <w:rPr>
                  <w:rFonts w:ascii="Cambria Math" w:hAnsi="Cambria Math" w:eastAsia="宋体"/>
                  <w:i/>
                  <w:sz w:val="32"/>
                  <w:szCs w:val="36"/>
                </w:rPr>
              </m:ctrlPr>
            </m:dPr>
            <m:e>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ascii="Cambria Math" w:hAnsi="Cambria Math" w:eastAsia="宋体"/>
                      <w:sz w:val="32"/>
                      <w:szCs w:val="36"/>
                    </w:rPr>
                    <m:t>max</m:t>
                  </m:r>
                  <m:ctrlPr>
                    <w:rPr>
                      <w:rFonts w:ascii="Cambria Math" w:hAnsi="Cambria Math" w:eastAsia="宋体"/>
                      <w:i/>
                      <w:sz w:val="32"/>
                      <w:szCs w:val="36"/>
                    </w:rPr>
                  </m:ctrlPr>
                </m:sub>
              </m:sSub>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hint="eastAsia" w:ascii="Cambria Math" w:hAnsi="Cambria Math" w:eastAsia="宋体"/>
                      <w:sz w:val="32"/>
                      <w:szCs w:val="36"/>
                    </w:rPr>
                    <m:t>min</m:t>
                  </m:r>
                  <m:ctrlPr>
                    <w:rPr>
                      <w:rFonts w:ascii="Cambria Math" w:hAnsi="Cambria Math" w:eastAsia="宋体"/>
                      <w:i/>
                      <w:sz w:val="32"/>
                      <w:szCs w:val="36"/>
                    </w:rPr>
                  </m:ctrlPr>
                </m:sub>
              </m:sSub>
              <m:ctrlPr>
                <w:rPr>
                  <w:rFonts w:ascii="Cambria Math" w:hAnsi="Cambria Math" w:eastAsia="宋体"/>
                  <w:i/>
                  <w:sz w:val="32"/>
                  <w:szCs w:val="36"/>
                </w:rPr>
              </m:ctrlPr>
            </m:e>
          </m:d>
          <m:r>
            <m:rPr/>
            <w:rPr>
              <w:rFonts w:ascii="Cambria Math" w:hAnsi="Cambria Math" w:eastAsia="宋体"/>
              <w:sz w:val="32"/>
              <w:szCs w:val="36"/>
            </w:rPr>
            <m:t>+</m:t>
          </m:r>
          <m:sSub>
            <m:sSubPr>
              <m:ctrlPr>
                <w:rPr>
                  <w:rFonts w:ascii="Cambria Math" w:hAnsi="Cambria Math" w:eastAsia="宋体"/>
                  <w:i/>
                  <w:sz w:val="32"/>
                  <w:szCs w:val="36"/>
                </w:rPr>
              </m:ctrlPr>
            </m:sSubPr>
            <m:e>
              <m:r>
                <m:rPr/>
                <w:rPr>
                  <w:rFonts w:ascii="Cambria Math" w:hAnsi="Cambria Math" w:eastAsia="宋体"/>
                  <w:sz w:val="32"/>
                  <w:szCs w:val="36"/>
                </w:rPr>
                <m:t>S</m:t>
              </m:r>
              <m:ctrlPr>
                <w:rPr>
                  <w:rFonts w:ascii="Cambria Math" w:hAnsi="Cambria Math" w:eastAsia="宋体"/>
                  <w:i/>
                  <w:sz w:val="32"/>
                  <w:szCs w:val="36"/>
                </w:rPr>
              </m:ctrlPr>
            </m:e>
            <m:sub>
              <m:r>
                <m:rPr/>
                <w:rPr>
                  <w:rFonts w:hint="eastAsia" w:ascii="Cambria Math" w:hAnsi="Cambria Math" w:eastAsia="宋体"/>
                  <w:sz w:val="32"/>
                  <w:szCs w:val="36"/>
                </w:rPr>
                <m:t>min</m:t>
              </m:r>
              <m:ctrlPr>
                <w:rPr>
                  <w:rFonts w:ascii="Cambria Math" w:hAnsi="Cambria Math" w:eastAsia="宋体"/>
                  <w:i/>
                  <w:sz w:val="32"/>
                  <w:szCs w:val="36"/>
                </w:rPr>
              </m:ctrlPr>
            </m:sub>
          </m:sSub>
        </m:oMath>
      </m:oMathPara>
    </w:p>
    <w:p>
      <w:pPr>
        <w:spacing w:line="360" w:lineRule="auto"/>
        <w:ind w:firstLine="476"/>
        <w:rPr>
          <w:rFonts w:ascii="宋体" w:hAnsi="宋体" w:eastAsia="宋体"/>
          <w:sz w:val="24"/>
          <w:szCs w:val="24"/>
        </w:rPr>
      </w:pPr>
      <w:r>
        <w:rPr>
          <w:rFonts w:hint="eastAsia" w:ascii="宋体" w:hAnsi="宋体" w:eastAsia="宋体"/>
          <w:sz w:val="24"/>
          <w:szCs w:val="24"/>
        </w:rPr>
        <w:t>这里</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为单品的预测销量。我们也需要一些准备工作，记：</w:t>
      </w:r>
    </w:p>
    <w:p>
      <w:pPr>
        <w:spacing w:line="360" w:lineRule="auto"/>
        <w:ind w:firstLine="476"/>
        <w:rPr>
          <w:rFonts w:ascii="宋体" w:hAnsi="宋体" w:eastAsia="宋体"/>
          <w:sz w:val="32"/>
          <w:szCs w:val="28"/>
        </w:rPr>
      </w:pPr>
      <m:oMathPara>
        <m:oMath>
          <m:r>
            <m:rPr/>
            <w:rPr>
              <w:rFonts w:ascii="Cambria Math" w:hAnsi="Cambria Math"/>
              <w:sz w:val="32"/>
              <w:szCs w:val="28"/>
            </w:rPr>
            <m:t>α=</m:t>
          </m:r>
          <m:f>
            <m:fPr>
              <m:ctrlPr>
                <w:rPr>
                  <w:rFonts w:ascii="Cambria Math" w:hAnsi="Cambria Math"/>
                  <w:i/>
                  <w:sz w:val="32"/>
                  <w:szCs w:val="28"/>
                </w:rPr>
              </m:ctrlPr>
            </m:fPr>
            <m:num>
              <m:r>
                <m:rPr/>
                <w:rPr>
                  <w:rFonts w:ascii="Cambria Math" w:hAnsi="Cambria Math"/>
                  <w:sz w:val="32"/>
                  <w:szCs w:val="28"/>
                </w:rPr>
                <m:t>1</m:t>
              </m:r>
              <m:ctrlPr>
                <w:rPr>
                  <w:rFonts w:ascii="Cambria Math" w:hAnsi="Cambria Math"/>
                  <w:i/>
                  <w:sz w:val="32"/>
                  <w:szCs w:val="28"/>
                </w:rPr>
              </m:ctrlPr>
            </m:num>
            <m:den>
              <m:r>
                <m:rPr/>
                <w:rPr>
                  <w:rFonts w:ascii="Cambria Math" w:hAnsi="Cambria Math"/>
                  <w:sz w:val="32"/>
                  <w:szCs w:val="28"/>
                </w:rPr>
                <m:t>7</m:t>
              </m:r>
              <m:ctrlPr>
                <w:rPr>
                  <w:rFonts w:ascii="Cambria Math" w:hAnsi="Cambria Math"/>
                  <w:i/>
                  <w:sz w:val="32"/>
                  <w:szCs w:val="28"/>
                </w:rPr>
              </m:ctrlPr>
            </m:den>
          </m:f>
          <m:r>
            <m:rPr/>
            <w:rPr>
              <w:rFonts w:ascii="Cambria Math" w:hAnsi="Cambria Math"/>
              <w:sz w:val="32"/>
              <w:szCs w:val="28"/>
            </w:rPr>
            <m:t>⋅</m:t>
          </m:r>
          <m:nary>
            <m:naryPr>
              <m:chr m:val="∑"/>
              <m:grow m:val="1"/>
              <m:limLoc m:val="undOvr"/>
              <m:ctrlPr>
                <w:rPr>
                  <w:rFonts w:ascii="Cambria Math" w:hAnsi="Cambria Math"/>
                  <w:i/>
                  <w:sz w:val="32"/>
                  <w:szCs w:val="28"/>
                </w:rPr>
              </m:ctrlPr>
            </m:naryPr>
            <m:sub>
              <m:r>
                <m:rPr/>
                <w:rPr>
                  <w:rFonts w:ascii="Cambria Math" w:hAnsi="Cambria Math"/>
                  <w:sz w:val="32"/>
                  <w:szCs w:val="28"/>
                </w:rPr>
                <m:t>i=1</m:t>
              </m:r>
              <m:ctrlPr>
                <w:rPr>
                  <w:rFonts w:ascii="Cambria Math" w:hAnsi="Cambria Math"/>
                  <w:i/>
                  <w:sz w:val="32"/>
                  <w:szCs w:val="28"/>
                </w:rPr>
              </m:ctrlPr>
            </m:sub>
            <m:sup>
              <m:r>
                <m:rPr/>
                <w:rPr>
                  <w:rFonts w:ascii="Cambria Math" w:hAnsi="Cambria Math"/>
                  <w:sz w:val="32"/>
                  <w:szCs w:val="28"/>
                </w:rPr>
                <m:t>7</m:t>
              </m:r>
              <m:ctrlPr>
                <w:rPr>
                  <w:rFonts w:ascii="Cambria Math" w:hAnsi="Cambria Math"/>
                  <w:i/>
                  <w:sz w:val="32"/>
                  <w:szCs w:val="28"/>
                </w:rPr>
              </m:ctrlPr>
            </m:sup>
            <m:e>
              <m:f>
                <m:fPr>
                  <m:ctrlPr>
                    <w:rPr>
                      <w:rFonts w:ascii="Cambria Math" w:hAnsi="Cambria Math"/>
                      <w:i/>
                      <w:sz w:val="32"/>
                      <w:szCs w:val="28"/>
                    </w:rPr>
                  </m:ctrlPr>
                </m:fPr>
                <m:num>
                  <m:sSub>
                    <m:sSubPr>
                      <m:ctrlPr>
                        <w:rPr>
                          <w:rFonts w:ascii="Cambria Math" w:hAnsi="Cambria Math"/>
                          <w:i/>
                          <w:sz w:val="32"/>
                          <w:szCs w:val="28"/>
                        </w:rPr>
                      </m:ctrlPr>
                    </m:sSubPr>
                    <m:e>
                      <m:r>
                        <m:rPr/>
                        <w:rPr>
                          <w:rFonts w:ascii="Cambria Math" w:hAnsi="Cambria Math"/>
                          <w:sz w:val="32"/>
                          <w:szCs w:val="28"/>
                        </w:rPr>
                        <m:t>ε</m:t>
                      </m:r>
                      <m:ctrlPr>
                        <w:rPr>
                          <w:rFonts w:ascii="Cambria Math" w:hAnsi="Cambria Math"/>
                          <w:i/>
                          <w:sz w:val="32"/>
                          <w:szCs w:val="28"/>
                        </w:rPr>
                      </m:ctrlPr>
                    </m:e>
                    <m:sub>
                      <m:r>
                        <m:rPr/>
                        <w:rPr>
                          <w:rFonts w:ascii="Cambria Math" w:hAnsi="Cambria Math"/>
                          <w:sz w:val="32"/>
                          <w:szCs w:val="28"/>
                        </w:rPr>
                        <m:t>κ</m:t>
                      </m:r>
                      <m:ctrlPr>
                        <w:rPr>
                          <w:rFonts w:ascii="Cambria Math" w:hAnsi="Cambria Math"/>
                          <w:i/>
                          <w:sz w:val="32"/>
                          <w:szCs w:val="28"/>
                        </w:rPr>
                      </m:ctrlPr>
                    </m:sub>
                  </m:sSub>
                  <m:ctrlPr>
                    <w:rPr>
                      <w:rFonts w:ascii="Cambria Math" w:hAnsi="Cambria Math"/>
                      <w:i/>
                      <w:sz w:val="32"/>
                      <w:szCs w:val="28"/>
                    </w:rPr>
                  </m:ctrlPr>
                </m:num>
                <m:den>
                  <m:r>
                    <m:rPr/>
                    <w:rPr>
                      <w:rFonts w:ascii="Cambria Math" w:hAnsi="Cambria Math"/>
                      <w:sz w:val="32"/>
                      <w:szCs w:val="28"/>
                    </w:rPr>
                    <m:t>m</m:t>
                  </m:r>
                  <m:ctrlPr>
                    <w:rPr>
                      <w:rFonts w:ascii="Cambria Math" w:hAnsi="Cambria Math"/>
                      <w:i/>
                      <w:sz w:val="32"/>
                      <w:szCs w:val="28"/>
                    </w:rPr>
                  </m:ctrlPr>
                </m:den>
              </m:f>
              <m:sSub>
                <m:sSubPr>
                  <m:ctrlPr>
                    <w:rPr>
                      <w:rFonts w:ascii="Cambria Math" w:hAnsi="Cambria Math"/>
                      <w:i/>
                      <w:sz w:val="32"/>
                      <w:szCs w:val="28"/>
                    </w:rPr>
                  </m:ctrlPr>
                </m:sSubPr>
                <m:e>
                  <m:r>
                    <m:rPr/>
                    <w:rPr>
                      <w:rFonts w:ascii="Cambria Math" w:hAnsi="Cambria Math"/>
                      <w:sz w:val="32"/>
                      <w:szCs w:val="28"/>
                    </w:rPr>
                    <m:t>α</m:t>
                  </m:r>
                  <m:ctrlPr>
                    <w:rPr>
                      <w:rFonts w:ascii="Cambria Math" w:hAnsi="Cambria Math"/>
                      <w:i/>
                      <w:sz w:val="32"/>
                      <w:szCs w:val="28"/>
                    </w:rPr>
                  </m:ctrlPr>
                </m:e>
                <m:sub>
                  <m:r>
                    <m:rPr/>
                    <w:rPr>
                      <w:rFonts w:ascii="Cambria Math" w:hAnsi="Cambria Math"/>
                      <w:sz w:val="32"/>
                      <w:szCs w:val="28"/>
                    </w:rPr>
                    <m:t>k</m:t>
                  </m:r>
                  <m:ctrlPr>
                    <w:rPr>
                      <w:rFonts w:ascii="Cambria Math" w:hAnsi="Cambria Math"/>
                      <w:i/>
                      <w:sz w:val="32"/>
                      <w:szCs w:val="28"/>
                    </w:rPr>
                  </m:ctrlPr>
                </m:sub>
              </m:sSub>
              <m:ctrlPr>
                <w:rPr>
                  <w:rFonts w:ascii="Cambria Math" w:hAnsi="Cambria Math"/>
                  <w:i/>
                  <w:sz w:val="32"/>
                  <w:szCs w:val="28"/>
                </w:rPr>
              </m:ctrlPr>
            </m:e>
          </m:nary>
        </m:oMath>
      </m:oMathPara>
    </w:p>
    <w:p>
      <w:pPr>
        <w:spacing w:line="360" w:lineRule="auto"/>
        <w:ind w:firstLine="476"/>
        <w:rPr>
          <w:rFonts w:ascii="宋体" w:hAnsi="宋体" w:eastAsia="宋体"/>
          <w:sz w:val="24"/>
          <w:szCs w:val="24"/>
        </w:rPr>
      </w:pPr>
      <w:r>
        <w:rPr>
          <w:rFonts w:hint="eastAsia" w:ascii="宋体" w:hAnsi="宋体" w:eastAsia="宋体"/>
          <w:sz w:val="24"/>
          <w:szCs w:val="24"/>
        </w:rPr>
        <w:t>其中</w:t>
      </w:r>
      <m:oMath>
        <m:r>
          <m:rPr/>
          <w:rPr>
            <w:rFonts w:ascii="Cambria Math" w:hAnsi="Cambria Math" w:eastAsia="宋体"/>
            <w:sz w:val="24"/>
            <w:szCs w:val="24"/>
          </w:rPr>
          <m:t>m</m:t>
        </m:r>
      </m:oMath>
      <w:r>
        <w:rPr>
          <w:rFonts w:hint="eastAsia" w:ascii="宋体" w:hAnsi="宋体" w:eastAsia="宋体"/>
          <w:sz w:val="24"/>
          <w:szCs w:val="24"/>
        </w:rPr>
        <w:t>为</w:t>
      </w:r>
      <w:r>
        <w:rPr>
          <w:rFonts w:ascii="宋体" w:hAnsi="宋体" w:eastAsia="宋体"/>
          <w:sz w:val="24"/>
          <w:szCs w:val="24"/>
        </w:rPr>
        <w:t>6</w:t>
      </w:r>
      <w:r>
        <w:rPr>
          <w:rFonts w:hint="eastAsia" w:ascii="宋体" w:hAnsi="宋体" w:eastAsia="宋体"/>
          <w:sz w:val="24"/>
          <w:szCs w:val="24"/>
        </w:rPr>
        <w:t>月2</w:t>
      </w:r>
      <w:r>
        <w:rPr>
          <w:rFonts w:ascii="宋体" w:hAnsi="宋体" w:eastAsia="宋体"/>
          <w:sz w:val="24"/>
          <w:szCs w:val="24"/>
        </w:rPr>
        <w:t>4-6</w:t>
      </w:r>
      <w:r>
        <w:rPr>
          <w:rFonts w:hint="eastAsia" w:ascii="宋体" w:hAnsi="宋体" w:eastAsia="宋体"/>
          <w:sz w:val="24"/>
          <w:szCs w:val="24"/>
        </w:rPr>
        <w:t>月3</w:t>
      </w:r>
      <w:r>
        <w:rPr>
          <w:rFonts w:ascii="宋体" w:hAnsi="宋体" w:eastAsia="宋体"/>
          <w:sz w:val="24"/>
          <w:szCs w:val="24"/>
        </w:rPr>
        <w:t>0</w:t>
      </w:r>
      <w:r>
        <w:rPr>
          <w:rFonts w:hint="eastAsia" w:ascii="宋体" w:hAnsi="宋体" w:eastAsia="宋体"/>
          <w:sz w:val="24"/>
          <w:szCs w:val="24"/>
        </w:rPr>
        <w:t>日这七天内某单品的打折出售的销量，而</w:t>
      </w:r>
      <m:oMath>
        <m:sSub>
          <m:sSubPr>
            <m:ctrlPr>
              <w:rPr>
                <w:rFonts w:ascii="Cambria Math" w:hAnsi="Cambria Math" w:eastAsia="宋体"/>
                <w:i/>
                <w:sz w:val="24"/>
                <w:szCs w:val="24"/>
              </w:rPr>
            </m:ctrlPr>
          </m:sSubPr>
          <m:e>
            <m:r>
              <m:rPr/>
              <w:rPr>
                <w:rFonts w:ascii="Cambria Math" w:hAnsi="Cambria Math" w:eastAsia="宋体"/>
                <w:sz w:val="24"/>
                <w:szCs w:val="24"/>
              </w:rPr>
              <m:t>ε</m:t>
            </m:r>
            <m:ctrlPr>
              <w:rPr>
                <w:rFonts w:ascii="Cambria Math" w:hAnsi="Cambria Math" w:eastAsia="宋体"/>
                <w:i/>
                <w:sz w:val="24"/>
                <w:szCs w:val="24"/>
              </w:rPr>
            </m:ctrlPr>
          </m:e>
          <m:sub>
            <m:r>
              <m:rPr/>
              <w:rPr>
                <w:rFonts w:ascii="Cambria Math" w:hAnsi="Cambria Math" w:eastAsia="宋体"/>
                <w:sz w:val="24"/>
                <w:szCs w:val="24"/>
              </w:rPr>
              <m:t>κ</m:t>
            </m:r>
            <m:ctrlPr>
              <w:rPr>
                <w:rFonts w:ascii="Cambria Math" w:hAnsi="Cambria Math" w:eastAsia="宋体"/>
                <w:i/>
                <w:sz w:val="24"/>
                <w:szCs w:val="24"/>
              </w:rPr>
            </m:ctrlPr>
          </m:sub>
        </m:sSub>
      </m:oMath>
      <w:r>
        <w:rPr>
          <w:rFonts w:hint="eastAsia" w:ascii="宋体" w:hAnsi="宋体" w:eastAsia="宋体"/>
          <w:sz w:val="24"/>
          <w:szCs w:val="24"/>
        </w:rPr>
        <w:t>是其中某天的销量。类似的，我们记该单品7天的总销售量为</w:t>
      </w:r>
      <m:oMath>
        <m:r>
          <m:rPr>
            <m:sty m:val="p"/>
          </m:rPr>
          <w:rPr>
            <w:rFonts w:ascii="Cambria Math" w:hAnsi="Cambria Math" w:eastAsia="宋体"/>
            <w:sz w:val="24"/>
            <w:szCs w:val="24"/>
          </w:rPr>
          <m:t>l</m:t>
        </m:r>
      </m:oMath>
      <w:r>
        <w:rPr>
          <w:rFonts w:hint="eastAsia" w:ascii="宋体" w:hAnsi="宋体" w:eastAsia="宋体"/>
          <w:sz w:val="24"/>
          <w:szCs w:val="24"/>
        </w:rPr>
        <w:t>，未打折销售总量为</w:t>
      </w:r>
      <m:oMath>
        <m:r>
          <m:rPr>
            <m:sty m:val="p"/>
          </m:rPr>
          <w:rPr>
            <w:rFonts w:ascii="Cambria Math" w:hAnsi="Cambria Math" w:eastAsia="宋体"/>
            <w:sz w:val="24"/>
            <w:szCs w:val="24"/>
          </w:rPr>
          <m:t>q</m:t>
        </m:r>
      </m:oMath>
      <w:r>
        <w:rPr>
          <w:rFonts w:hint="eastAsia" w:ascii="宋体" w:hAnsi="宋体" w:eastAsia="宋体"/>
          <w:sz w:val="24"/>
          <w:szCs w:val="24"/>
        </w:rPr>
        <w:t>，之后我们定义：</w:t>
      </w:r>
    </w:p>
    <w:p>
      <w:pPr>
        <w:spacing w:line="360" w:lineRule="auto"/>
        <w:ind w:firstLine="476"/>
        <w:rPr>
          <w:rFonts w:ascii="宋体" w:hAnsi="宋体" w:eastAsia="宋体"/>
          <w:sz w:val="32"/>
          <w:szCs w:val="28"/>
        </w:rPr>
      </w:pPr>
      <m:oMathPara>
        <m:oMath>
          <m:sSub>
            <w:bookmarkStart w:id="11" w:name="_Hlk145241314"/>
            <m:sSubPr>
              <m:ctrlPr>
                <w:rPr>
                  <w:rFonts w:ascii="Cambria Math" w:hAnsi="Cambria Math" w:eastAsia="宋体"/>
                  <w:i/>
                  <w:sz w:val="32"/>
                  <w:szCs w:val="28"/>
                </w:rPr>
              </m:ctrlPr>
            </m:sSubPr>
            <m:e>
              <m:r>
                <m:rPr/>
                <w:rPr>
                  <w:rFonts w:ascii="Cambria Math" w:hAnsi="Cambria Math" w:eastAsia="宋体"/>
                  <w:sz w:val="32"/>
                  <w:szCs w:val="28"/>
                </w:rPr>
                <m:t>P</m:t>
              </m:r>
              <m:ctrlPr>
                <w:rPr>
                  <w:rFonts w:ascii="Cambria Math" w:hAnsi="Cambria Math" w:eastAsia="宋体"/>
                  <w:i/>
                  <w:sz w:val="32"/>
                  <w:szCs w:val="28"/>
                </w:rPr>
              </m:ctrlPr>
            </m:e>
            <m:sub>
              <m:r>
                <m:rPr/>
                <w:rPr>
                  <w:rFonts w:ascii="Cambria Math" w:hAnsi="Cambria Math" w:eastAsia="宋体"/>
                  <w:sz w:val="32"/>
                  <w:szCs w:val="28"/>
                </w:rPr>
                <m:t>1</m:t>
              </m:r>
              <m:ctrlPr>
                <w:rPr>
                  <w:rFonts w:ascii="Cambria Math" w:hAnsi="Cambria Math" w:eastAsia="宋体"/>
                  <w:i/>
                  <w:sz w:val="32"/>
                  <w:szCs w:val="28"/>
                </w:rPr>
              </m:ctrlPr>
            </m:sub>
          </m:sSub>
          <w:bookmarkEnd w:id="11"/>
          <m:r>
            <m:rPr/>
            <w:rPr>
              <w:rFonts w:ascii="Cambria Math" w:hAnsi="Cambria Math" w:eastAsia="宋体"/>
              <w:sz w:val="32"/>
              <w:szCs w:val="28"/>
            </w:rPr>
            <m:t>=</m:t>
          </m:r>
          <m:f>
            <m:fPr>
              <m:ctrlPr>
                <w:rPr>
                  <w:rFonts w:ascii="Cambria Math" w:hAnsi="Cambria Math" w:eastAsia="宋体"/>
                  <w:i/>
                  <w:sz w:val="32"/>
                  <w:szCs w:val="28"/>
                </w:rPr>
              </m:ctrlPr>
            </m:fPr>
            <m:num>
              <m:r>
                <m:rPr/>
                <w:rPr>
                  <w:rFonts w:ascii="Cambria Math" w:hAnsi="Cambria Math" w:eastAsia="宋体"/>
                  <w:sz w:val="32"/>
                  <w:szCs w:val="28"/>
                </w:rPr>
                <m:t>q</m:t>
              </m:r>
              <m:ctrlPr>
                <w:rPr>
                  <w:rFonts w:ascii="Cambria Math" w:hAnsi="Cambria Math" w:eastAsia="宋体"/>
                  <w:i/>
                  <w:sz w:val="32"/>
                  <w:szCs w:val="28"/>
                </w:rPr>
              </m:ctrlPr>
            </m:num>
            <w:bookmarkStart w:id="12" w:name="_Hlk145242688"/>
            <m:den>
              <m:r>
                <m:rPr/>
                <w:rPr>
                  <w:rFonts w:ascii="Cambria Math" w:hAnsi="Cambria Math" w:eastAsia="宋体"/>
                  <w:sz w:val="32"/>
                  <w:szCs w:val="28"/>
                </w:rPr>
                <m:t>l</m:t>
              </m:r>
              <w:bookmarkEnd w:id="12"/>
              <m:ctrlPr>
                <w:rPr>
                  <w:rFonts w:ascii="Cambria Math" w:hAnsi="Cambria Math" w:eastAsia="宋体"/>
                  <w:i/>
                  <w:sz w:val="32"/>
                  <w:szCs w:val="28"/>
                </w:rPr>
              </m:ctrlPr>
            </m:den>
          </m:f>
          <m:r>
            <m:rPr/>
            <w:rPr>
              <w:rFonts w:ascii="Cambria Math" w:hAnsi="Cambria Math" w:eastAsia="宋体"/>
              <w:sz w:val="32"/>
              <w:szCs w:val="28"/>
            </w:rPr>
            <m:t>=1−</m:t>
          </m:r>
          <m:sSub>
            <m:sSubPr>
              <m:ctrlPr>
                <w:rPr>
                  <w:rFonts w:ascii="Cambria Math" w:hAnsi="Cambria Math" w:eastAsia="宋体"/>
                  <w:i/>
                  <w:sz w:val="32"/>
                  <w:szCs w:val="28"/>
                </w:rPr>
              </m:ctrlPr>
            </m:sSubPr>
            <m:e>
              <m:r>
                <m:rPr/>
                <w:rPr>
                  <w:rFonts w:ascii="Cambria Math" w:hAnsi="Cambria Math" w:eastAsia="宋体"/>
                  <w:sz w:val="32"/>
                  <w:szCs w:val="28"/>
                </w:rPr>
                <m:t>P</m:t>
              </m:r>
              <m:ctrlPr>
                <w:rPr>
                  <w:rFonts w:ascii="Cambria Math" w:hAnsi="Cambria Math" w:eastAsia="宋体"/>
                  <w:i/>
                  <w:sz w:val="32"/>
                  <w:szCs w:val="28"/>
                </w:rPr>
              </m:ctrlPr>
            </m:e>
            <m:sub>
              <m:r>
                <m:rPr/>
                <w:rPr>
                  <w:rFonts w:ascii="Cambria Math" w:hAnsi="Cambria Math" w:eastAsia="宋体"/>
                  <w:sz w:val="32"/>
                  <w:szCs w:val="28"/>
                </w:rPr>
                <m:t>2</m:t>
              </m:r>
              <m:ctrlPr>
                <w:rPr>
                  <w:rFonts w:ascii="Cambria Math" w:hAnsi="Cambria Math" w:eastAsia="宋体"/>
                  <w:i/>
                  <w:sz w:val="32"/>
                  <w:szCs w:val="28"/>
                </w:rPr>
              </m:ctrlPr>
            </m:sub>
          </m:sSub>
        </m:oMath>
      </m:oMathPara>
    </w:p>
    <w:p>
      <w:pPr>
        <w:spacing w:line="360" w:lineRule="auto"/>
        <w:ind w:firstLine="476"/>
        <w:rPr>
          <w:rFonts w:ascii="宋体" w:hAnsi="宋体" w:eastAsia="宋体"/>
          <w:sz w:val="24"/>
          <w:szCs w:val="24"/>
        </w:rPr>
      </w:pPr>
      <w:r>
        <w:rPr>
          <w:rFonts w:hint="eastAsia" w:ascii="宋体" w:hAnsi="宋体" w:eastAsia="宋体"/>
          <w:sz w:val="24"/>
          <w:szCs w:val="24"/>
        </w:rPr>
        <w:t>故我们有某单品</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的利润期望公式：</w:t>
      </w:r>
    </w:p>
    <w:p>
      <w:pPr>
        <w:spacing w:line="360" w:lineRule="auto"/>
        <w:ind w:firstLine="476"/>
        <w:jc w:val="center"/>
        <w:rPr>
          <w:rFonts w:ascii="宋体" w:hAnsi="宋体" w:eastAsia="宋体"/>
          <w:sz w:val="28"/>
        </w:rPr>
      </w:pPr>
      <m:oMath>
        <m:r>
          <m:rPr/>
          <w:rPr>
            <w:rFonts w:hint="eastAsia" w:ascii="Cambria Math" w:hAnsi="Cambria Math" w:eastAsia="宋体"/>
            <w:sz w:val="32"/>
          </w:rPr>
          <m:t>P</m:t>
        </m:r>
        <m:d>
          <m:dPr>
            <m:ctrlPr>
              <w:rPr>
                <w:rFonts w:ascii="Cambria Math" w:hAnsi="Cambria Math" w:eastAsia="宋体"/>
                <w:i/>
                <w:sz w:val="32"/>
              </w:rPr>
            </m:ctrlPr>
          </m:dPr>
          <m:e>
            <m:r>
              <m:rPr/>
              <w:rPr>
                <w:rFonts w:ascii="Cambria Math" w:hAnsi="Cambria Math" w:eastAsia="宋体"/>
                <w:sz w:val="32"/>
              </w:rPr>
              <m:t>w</m:t>
            </m:r>
            <m:ctrlPr>
              <w:rPr>
                <w:rFonts w:ascii="Cambria Math" w:hAnsi="Cambria Math" w:eastAsia="宋体"/>
                <w:i/>
                <w:sz w:val="32"/>
              </w:rPr>
            </m:ctrlPr>
          </m:e>
        </m:d>
        <m:r>
          <m:rPr/>
          <w:rPr>
            <w:rFonts w:ascii="Cambria Math" w:hAnsi="Cambria Math" w:eastAsia="宋体"/>
            <w:sz w:val="32"/>
          </w:rPr>
          <m:t>=</m:t>
        </m:r>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1</m:t>
            </m:r>
            <m:ctrlPr>
              <w:rPr>
                <w:rFonts w:ascii="Cambria Math" w:hAnsi="Cambria Math" w:eastAsia="宋体"/>
                <w:i/>
                <w:sz w:val="32"/>
              </w:rPr>
            </m:ctrlPr>
          </m:sub>
        </m:sSub>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A</m:t>
        </m:r>
        <m:d>
          <m:dPr>
            <m:ctrlPr>
              <w:rPr>
                <w:rFonts w:ascii="Cambria Math" w:hAnsi="Cambria Math" w:eastAsia="宋体"/>
                <w:i/>
                <w:sz w:val="32"/>
                <w:szCs w:val="32"/>
              </w:rPr>
            </m:ctrlPr>
          </m:dPr>
          <m:e>
            <m:r>
              <m:rPr/>
              <w:rPr>
                <w:rFonts w:ascii="Cambria Math" w:hAnsi="Cambria Math" w:eastAsia="宋体"/>
                <w:sz w:val="32"/>
                <w:szCs w:val="32"/>
              </w:rPr>
              <m:t>1+w</m:t>
            </m:r>
            <m:ctrlPr>
              <w:rPr>
                <w:rFonts w:ascii="Cambria Math" w:hAnsi="Cambria Math" w:eastAsia="宋体"/>
                <w:i/>
                <w:sz w:val="32"/>
                <w:szCs w:val="32"/>
              </w:rPr>
            </m:ctrlPr>
          </m:e>
        </m:d>
        <m:r>
          <m:rPr/>
          <w:rPr>
            <w:rFonts w:ascii="Cambria Math" w:hAnsi="Cambria Math" w:eastAsia="宋体"/>
            <w:sz w:val="32"/>
            <w:szCs w:val="32"/>
          </w:rPr>
          <m:t>c+</m:t>
        </m:r>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2</m:t>
            </m:r>
            <m:ctrlPr>
              <w:rPr>
                <w:rFonts w:ascii="Cambria Math" w:hAnsi="Cambria Math" w:eastAsia="宋体"/>
                <w:i/>
                <w:sz w:val="32"/>
              </w:rPr>
            </m:ctrlPr>
          </m:sub>
        </m:sSub>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B</m:t>
        </m:r>
        <m:d>
          <m:dPr>
            <m:ctrlPr>
              <w:rPr>
                <w:rFonts w:ascii="Cambria Math" w:hAnsi="Cambria Math" w:eastAsia="宋体"/>
                <w:i/>
                <w:sz w:val="32"/>
                <w:szCs w:val="32"/>
              </w:rPr>
            </m:ctrlPr>
          </m:dPr>
          <m:e>
            <m:r>
              <m:rPr/>
              <w:rPr>
                <w:rFonts w:ascii="Cambria Math" w:hAnsi="Cambria Math" w:eastAsia="宋体"/>
                <w:sz w:val="32"/>
                <w:szCs w:val="32"/>
              </w:rPr>
              <m:t>1+w</m:t>
            </m:r>
            <m:ctrlPr>
              <w:rPr>
                <w:rFonts w:ascii="Cambria Math" w:hAnsi="Cambria Math" w:eastAsia="宋体"/>
                <w:i/>
                <w:sz w:val="32"/>
                <w:szCs w:val="32"/>
              </w:rPr>
            </m:ctrlPr>
          </m:e>
        </m:d>
        <m:r>
          <m:rPr/>
          <w:rPr>
            <w:rFonts w:ascii="Cambria Math" w:hAnsi="Cambria Math" w:eastAsia="宋体"/>
            <w:sz w:val="32"/>
            <w:szCs w:val="32"/>
          </w:rPr>
          <m:t>cα−</m:t>
        </m:r>
        <m:f>
          <m:fPr>
            <m:ctrlPr>
              <w:rPr>
                <w:rFonts w:ascii="Cambria Math" w:hAnsi="Cambria Math" w:eastAsia="宋体"/>
                <w:i/>
                <w:sz w:val="32"/>
                <w:szCs w:val="32"/>
              </w:rPr>
            </m:ctrlPr>
          </m:fPr>
          <m:num>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1</m:t>
                </m:r>
                <m:ctrlPr>
                  <w:rPr>
                    <w:rFonts w:ascii="Cambria Math" w:hAnsi="Cambria Math" w:eastAsia="宋体"/>
                    <w:i/>
                    <w:sz w:val="32"/>
                  </w:rPr>
                </m:ctrlPr>
              </m:sub>
            </m:sSub>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A</m:t>
            </m:r>
            <m:r>
              <m:rPr/>
              <w:rPr>
                <w:rFonts w:ascii="Cambria Math" w:hAnsi="Cambria Math" w:eastAsia="宋体"/>
                <w:sz w:val="32"/>
                <w:szCs w:val="32"/>
              </w:rPr>
              <m:t>+</m:t>
            </m:r>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2</m:t>
                </m:r>
                <m:ctrlPr>
                  <w:rPr>
                    <w:rFonts w:ascii="Cambria Math" w:hAnsi="Cambria Math" w:eastAsia="宋体"/>
                    <w:i/>
                    <w:sz w:val="32"/>
                  </w:rPr>
                </m:ctrlPr>
              </m:sub>
            </m:sSub>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B</m:t>
            </m:r>
            <m:ctrlPr>
              <w:rPr>
                <w:rFonts w:ascii="Cambria Math" w:hAnsi="Cambria Math" w:eastAsia="宋体"/>
                <w:i/>
                <w:sz w:val="32"/>
                <w:szCs w:val="32"/>
              </w:rPr>
            </m:ctrlPr>
          </m:num>
          <m:den>
            <m:r>
              <m:rPr/>
              <w:rPr>
                <w:rFonts w:ascii="Cambria Math" w:hAnsi="Cambria Math" w:eastAsia="宋体"/>
                <w:sz w:val="32"/>
                <w:szCs w:val="32"/>
              </w:rPr>
              <m:t>1−</m:t>
            </m:r>
            <m:sSub>
              <m:sSubPr>
                <m:ctrlPr>
                  <w:rPr>
                    <w:rFonts w:ascii="Cambria Math" w:hAnsi="Cambria Math" w:eastAsia="宋体"/>
                    <w:i/>
                    <w:sz w:val="32"/>
                    <w:szCs w:val="32"/>
                  </w:rPr>
                </m:ctrlPr>
              </m:sSubPr>
              <m:e>
                <m:r>
                  <m:rPr/>
                  <w:rPr>
                    <w:rFonts w:ascii="Cambria Math" w:hAnsi="Cambria Math" w:eastAsia="宋体"/>
                    <w:sz w:val="32"/>
                    <w:szCs w:val="32"/>
                  </w:rPr>
                  <m:t>η</m:t>
                </m:r>
                <m:ctrlPr>
                  <w:rPr>
                    <w:rFonts w:ascii="Cambria Math" w:hAnsi="Cambria Math" w:eastAsia="宋体"/>
                    <w:i/>
                    <w:sz w:val="32"/>
                    <w:szCs w:val="32"/>
                  </w:rPr>
                </m:ctrlPr>
              </m:e>
              <m:sub>
                <m:r>
                  <m:rPr/>
                  <w:rPr>
                    <w:rFonts w:ascii="Cambria Math" w:hAnsi="Cambria Math" w:eastAsia="宋体"/>
                    <w:sz w:val="32"/>
                    <w:szCs w:val="32"/>
                  </w:rPr>
                  <m:t>k</m:t>
                </m:r>
                <m:ctrlPr>
                  <w:rPr>
                    <w:rFonts w:ascii="Cambria Math" w:hAnsi="Cambria Math" w:eastAsia="宋体"/>
                    <w:i/>
                    <w:sz w:val="32"/>
                    <w:szCs w:val="32"/>
                  </w:rPr>
                </m:ctrlPr>
              </m:sub>
            </m:sSub>
            <m:ctrlPr>
              <w:rPr>
                <w:rFonts w:ascii="Cambria Math" w:hAnsi="Cambria Math" w:eastAsia="宋体"/>
                <w:i/>
                <w:sz w:val="32"/>
                <w:szCs w:val="32"/>
              </w:rPr>
            </m:ctrlPr>
          </m:den>
        </m:f>
      </m:oMath>
      <w:r>
        <w:rPr>
          <w:rFonts w:ascii="宋体" w:hAnsi="宋体" w:eastAsia="宋体"/>
          <w:sz w:val="28"/>
          <w:szCs w:val="32"/>
        </w:rPr>
        <w:t>c</w:t>
      </w:r>
    </w:p>
    <w:p>
      <w:pPr>
        <w:spacing w:line="360" w:lineRule="auto"/>
        <w:ind w:firstLine="476"/>
        <w:rPr>
          <w:rFonts w:ascii="宋体" w:hAnsi="宋体" w:eastAsia="宋体"/>
          <w:sz w:val="24"/>
          <w:szCs w:val="24"/>
        </w:rPr>
      </w:pPr>
      <w:r>
        <w:rPr>
          <w:rFonts w:hint="eastAsia" w:ascii="宋体" w:hAnsi="宋体" w:eastAsia="宋体"/>
          <w:sz w:val="24"/>
          <w:szCs w:val="24"/>
        </w:rPr>
        <w:t>其中，</w:t>
      </w:r>
      <m:oMath>
        <m:r>
          <m:rPr/>
          <w:rPr>
            <w:rFonts w:hint="eastAsia" w:ascii="Cambria Math" w:hAnsi="Cambria Math" w:eastAsia="宋体"/>
            <w:sz w:val="24"/>
            <w:szCs w:val="24"/>
          </w:rPr>
          <m:t>A</m:t>
        </m:r>
      </m:oMath>
      <w:r>
        <w:rPr>
          <w:rFonts w:hint="eastAsia" w:ascii="宋体" w:hAnsi="宋体" w:eastAsia="宋体"/>
          <w:sz w:val="24"/>
          <w:szCs w:val="24"/>
        </w:rPr>
        <w:t>为天内该单品未打折销售的总销量与</w:t>
      </w:r>
      <w:r>
        <w:rPr>
          <w:rFonts w:ascii="宋体" w:hAnsi="宋体" w:eastAsia="宋体"/>
          <w:sz w:val="24"/>
          <w:szCs w:val="24"/>
        </w:rPr>
        <w:t>7</w:t>
      </w:r>
      <w:r>
        <w:rPr>
          <w:rFonts w:hint="eastAsia" w:ascii="宋体" w:hAnsi="宋体" w:eastAsia="宋体"/>
          <w:sz w:val="24"/>
          <w:szCs w:val="24"/>
        </w:rPr>
        <w:t>天内该单品所属品类未打折销售的销售总量之比，</w:t>
      </w:r>
      <m:oMath>
        <m:r>
          <m:rPr/>
          <w:rPr>
            <w:rFonts w:hint="eastAsia" w:ascii="Cambria Math" w:hAnsi="Cambria Math" w:eastAsia="宋体"/>
            <w:sz w:val="24"/>
            <w:szCs w:val="24"/>
          </w:rPr>
          <m:t>B</m:t>
        </m:r>
      </m:oMath>
      <w:r>
        <w:rPr>
          <w:rFonts w:hint="eastAsia" w:ascii="宋体" w:hAnsi="宋体" w:eastAsia="宋体"/>
          <w:sz w:val="24"/>
          <w:szCs w:val="24"/>
        </w:rPr>
        <w:t>为7天内该单品打折销售的总销量与</w:t>
      </w:r>
      <w:r>
        <w:rPr>
          <w:rFonts w:ascii="宋体" w:hAnsi="宋体" w:eastAsia="宋体"/>
          <w:sz w:val="24"/>
          <w:szCs w:val="24"/>
        </w:rPr>
        <w:t>7</w:t>
      </w:r>
      <w:r>
        <w:rPr>
          <w:rFonts w:hint="eastAsia" w:ascii="宋体" w:hAnsi="宋体" w:eastAsia="宋体"/>
          <w:sz w:val="24"/>
          <w:szCs w:val="24"/>
        </w:rPr>
        <w:t>天内该单品所属品类打折销售的销售总量之比。根据题意，需要满足最小陈列量的要求，也就是说：</w:t>
      </w:r>
    </w:p>
    <w:p>
      <w:pPr>
        <w:spacing w:line="360" w:lineRule="auto"/>
        <w:ind w:firstLine="476"/>
        <w:rPr>
          <w:rFonts w:ascii="宋体" w:hAnsi="宋体" w:eastAsia="宋体"/>
          <w:sz w:val="32"/>
          <w:szCs w:val="24"/>
        </w:rPr>
      </w:pPr>
      <m:oMathPara>
        <m:oMath>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1</m:t>
              </m:r>
              <m:ctrlPr>
                <w:rPr>
                  <w:rFonts w:ascii="Cambria Math" w:hAnsi="Cambria Math" w:eastAsia="宋体"/>
                  <w:i/>
                  <w:sz w:val="32"/>
                </w:rPr>
              </m:ctrlPr>
            </m:sub>
          </m:sSub>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A</m:t>
          </m:r>
          <m:r>
            <m:rPr/>
            <w:rPr>
              <w:rFonts w:ascii="Cambria Math" w:hAnsi="Cambria Math" w:eastAsia="宋体"/>
              <w:sz w:val="32"/>
              <w:szCs w:val="32"/>
            </w:rPr>
            <m:t>+</m:t>
          </m:r>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2</m:t>
              </m:r>
              <m:ctrlPr>
                <w:rPr>
                  <w:rFonts w:ascii="Cambria Math" w:hAnsi="Cambria Math" w:eastAsia="宋体"/>
                  <w:i/>
                  <w:sz w:val="32"/>
                </w:rPr>
              </m:ctrlPr>
            </m:sub>
          </m:sSub>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B≥</m:t>
          </m:r>
          <m:r>
            <m:rPr/>
            <w:rPr>
              <w:rFonts w:ascii="Cambria Math" w:hAnsi="Cambria Math" w:eastAsia="宋体"/>
              <w:sz w:val="32"/>
              <w:szCs w:val="32"/>
            </w:rPr>
            <m:t>2.5</m:t>
          </m:r>
        </m:oMath>
      </m:oMathPara>
    </w:p>
    <w:p>
      <w:pPr>
        <w:spacing w:line="360" w:lineRule="auto"/>
        <w:ind w:firstLine="476"/>
        <w:rPr>
          <w:rFonts w:ascii="宋体" w:hAnsi="宋体" w:eastAsia="宋体"/>
          <w:sz w:val="24"/>
          <w:szCs w:val="24"/>
        </w:rPr>
      </w:pPr>
      <w:r>
        <w:rPr>
          <w:rFonts w:hint="eastAsia" w:ascii="宋体" w:hAnsi="宋体" w:eastAsia="宋体"/>
          <w:sz w:val="24"/>
          <w:szCs w:val="24"/>
        </w:rPr>
        <w:t>即：</w:t>
      </w:r>
    </w:p>
    <w:p>
      <w:pPr>
        <w:spacing w:line="360" w:lineRule="auto"/>
        <w:ind w:firstLine="476"/>
        <w:rPr>
          <w:rFonts w:ascii="宋体" w:hAnsi="宋体" w:eastAsia="宋体"/>
          <w:sz w:val="32"/>
          <w:szCs w:val="24"/>
        </w:rPr>
      </w:pPr>
      <m:oMathPara>
        <m:oMath>
          <m:sSub>
            <m:sSubPr>
              <m:ctrlPr>
                <w:rPr>
                  <w:rFonts w:ascii="Cambria Math" w:hAnsi="Cambria Math" w:eastAsia="宋体"/>
                  <w:i/>
                  <w:sz w:val="32"/>
                  <w:szCs w:val="32"/>
                </w:rPr>
              </m:ctrlPr>
            </m:sSubPr>
            <m:e>
              <m:r>
                <m:rPr/>
                <w:rPr>
                  <w:rFonts w:ascii="Cambria Math" w:hAnsi="Cambria Math" w:eastAsia="宋体"/>
                  <w:sz w:val="32"/>
                  <w:szCs w:val="32"/>
                </w:rPr>
                <m:t>S</m:t>
              </m:r>
              <m:ctrlPr>
                <w:rPr>
                  <w:rFonts w:ascii="Cambria Math" w:hAnsi="Cambria Math" w:eastAsia="宋体"/>
                  <w:i/>
                  <w:sz w:val="32"/>
                  <w:szCs w:val="32"/>
                </w:rPr>
              </m:ctrlPr>
            </m:e>
            <m:sub>
              <m:r>
                <m:rPr/>
                <w:rPr>
                  <w:rFonts w:hint="eastAsia" w:ascii="Cambria Math" w:hAnsi="Cambria Math" w:eastAsia="宋体"/>
                  <w:sz w:val="32"/>
                  <w:szCs w:val="32"/>
                </w:rPr>
                <m:t>总</m:t>
              </m:r>
              <m:ctrlPr>
                <w:rPr>
                  <w:rFonts w:ascii="Cambria Math" w:hAnsi="Cambria Math" w:eastAsia="宋体"/>
                  <w:i/>
                  <w:sz w:val="32"/>
                  <w:szCs w:val="32"/>
                </w:rPr>
              </m:ctrlPr>
            </m:sub>
          </m:sSub>
          <m:r>
            <m:rPr/>
            <w:rPr>
              <w:rFonts w:hint="eastAsia" w:ascii="Cambria Math" w:hAnsi="Cambria Math" w:eastAsia="宋体"/>
              <w:sz w:val="32"/>
              <w:szCs w:val="32"/>
            </w:rPr>
            <m:t>≥</m:t>
          </m:r>
          <m:f>
            <m:fPr>
              <m:ctrlPr>
                <w:rPr>
                  <w:rFonts w:ascii="Cambria Math" w:hAnsi="Cambria Math" w:eastAsia="宋体"/>
                  <w:i/>
                  <w:sz w:val="32"/>
                  <w:szCs w:val="32"/>
                </w:rPr>
              </m:ctrlPr>
            </m:fPr>
            <m:num>
              <m:r>
                <m:rPr/>
                <w:rPr>
                  <w:rFonts w:ascii="Cambria Math" w:hAnsi="Cambria Math" w:eastAsia="宋体"/>
                  <w:sz w:val="32"/>
                  <w:szCs w:val="32"/>
                </w:rPr>
                <m:t>2.5</m:t>
              </m:r>
              <m:ctrlPr>
                <w:rPr>
                  <w:rFonts w:ascii="Cambria Math" w:hAnsi="Cambria Math" w:eastAsia="宋体"/>
                  <w:i/>
                  <w:sz w:val="32"/>
                  <w:szCs w:val="32"/>
                </w:rPr>
              </m:ctrlPr>
            </m:num>
            <m:den>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1</m:t>
                  </m:r>
                  <m:ctrlPr>
                    <w:rPr>
                      <w:rFonts w:ascii="Cambria Math" w:hAnsi="Cambria Math" w:eastAsia="宋体"/>
                      <w:i/>
                      <w:sz w:val="32"/>
                    </w:rPr>
                  </m:ctrlPr>
                </m:sub>
              </m:sSub>
              <m:r>
                <m:rPr/>
                <w:rPr>
                  <w:rFonts w:hint="eastAsia" w:ascii="Cambria Math" w:hAnsi="Cambria Math" w:eastAsia="宋体"/>
                  <w:sz w:val="32"/>
                  <w:szCs w:val="32"/>
                </w:rPr>
                <m:t>A</m:t>
              </m:r>
              <m:r>
                <m:rPr/>
                <w:rPr>
                  <w:rFonts w:ascii="Cambria Math" w:hAnsi="Cambria Math" w:eastAsia="宋体"/>
                  <w:sz w:val="32"/>
                  <w:szCs w:val="32"/>
                </w:rPr>
                <m:t>+</m:t>
              </m:r>
              <m:sSub>
                <m:sSubPr>
                  <m:ctrlPr>
                    <w:rPr>
                      <w:rFonts w:ascii="Cambria Math" w:hAnsi="Cambria Math" w:eastAsia="宋体"/>
                      <w:i/>
                      <w:sz w:val="32"/>
                    </w:rPr>
                  </m:ctrlPr>
                </m:sSubPr>
                <m:e>
                  <m:r>
                    <m:rPr/>
                    <w:rPr>
                      <w:rFonts w:ascii="Cambria Math" w:hAnsi="Cambria Math" w:eastAsia="宋体"/>
                      <w:sz w:val="32"/>
                    </w:rPr>
                    <m:t>P</m:t>
                  </m:r>
                  <m:ctrlPr>
                    <w:rPr>
                      <w:rFonts w:ascii="Cambria Math" w:hAnsi="Cambria Math" w:eastAsia="宋体"/>
                      <w:i/>
                      <w:sz w:val="32"/>
                    </w:rPr>
                  </m:ctrlPr>
                </m:e>
                <m:sub>
                  <m:r>
                    <m:rPr/>
                    <w:rPr>
                      <w:rFonts w:ascii="Cambria Math" w:hAnsi="Cambria Math" w:eastAsia="宋体"/>
                      <w:sz w:val="32"/>
                    </w:rPr>
                    <m:t>2</m:t>
                  </m:r>
                  <m:ctrlPr>
                    <w:rPr>
                      <w:rFonts w:ascii="Cambria Math" w:hAnsi="Cambria Math" w:eastAsia="宋体"/>
                      <w:i/>
                      <w:sz w:val="32"/>
                    </w:rPr>
                  </m:ctrlPr>
                </m:sub>
              </m:sSub>
              <m:r>
                <m:rPr/>
                <w:rPr>
                  <w:rFonts w:hint="eastAsia" w:ascii="Cambria Math" w:hAnsi="Cambria Math" w:eastAsia="宋体"/>
                  <w:sz w:val="32"/>
                  <w:szCs w:val="32"/>
                </w:rPr>
                <m:t>B</m:t>
              </m:r>
              <m:ctrlPr>
                <w:rPr>
                  <w:rFonts w:ascii="Cambria Math" w:hAnsi="Cambria Math" w:eastAsia="宋体"/>
                  <w:i/>
                  <w:sz w:val="32"/>
                  <w:szCs w:val="32"/>
                </w:rPr>
              </m:ctrlPr>
            </m:den>
          </m:f>
        </m:oMath>
      </m:oMathPara>
    </w:p>
    <w:p>
      <w:pPr>
        <w:spacing w:line="360" w:lineRule="auto"/>
        <w:ind w:firstLine="476"/>
        <w:rPr>
          <w:rFonts w:ascii="宋体" w:hAnsi="宋体" w:eastAsia="宋体"/>
          <w:sz w:val="24"/>
          <w:szCs w:val="24"/>
        </w:rPr>
      </w:pPr>
      <w:r>
        <w:rPr>
          <w:rFonts w:hint="eastAsia" w:ascii="宋体" w:hAnsi="宋体" w:eastAsia="宋体"/>
          <w:sz w:val="24"/>
          <w:szCs w:val="24"/>
        </w:rPr>
        <w:t>然后按照每个单品可获利润</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的大小由高到低排列，在</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为正的条件下选入</w:t>
      </w:r>
      <m:oMath>
        <m:r>
          <m:rPr/>
          <w:rPr>
            <w:rFonts w:ascii="Cambria Math" w:hAnsi="Cambria Math" w:eastAsia="宋体"/>
            <w:sz w:val="24"/>
            <w:szCs w:val="24"/>
          </w:rPr>
          <m:t>m</m:t>
        </m:r>
      </m:oMath>
      <w:r>
        <w:rPr>
          <w:rFonts w:hint="eastAsia" w:ascii="宋体" w:hAnsi="宋体" w:eastAsia="宋体"/>
          <w:sz w:val="24"/>
          <w:szCs w:val="24"/>
        </w:rPr>
        <w:t>个单品，则可以确定以下三种情形：</w:t>
      </w:r>
    </w:p>
    <w:p>
      <w:pPr>
        <w:spacing w:line="360" w:lineRule="auto"/>
        <w:ind w:firstLine="476"/>
        <w:rPr>
          <w:rFonts w:ascii="宋体" w:hAnsi="宋体" w:eastAsia="宋体"/>
          <w:sz w:val="24"/>
          <w:szCs w:val="24"/>
        </w:rPr>
      </w:pPr>
      <w:r>
        <w:rPr>
          <w:rFonts w:hint="eastAsia" w:ascii="宋体" w:hAnsi="宋体" w:eastAsia="宋体"/>
          <w:sz w:val="24"/>
          <w:szCs w:val="24"/>
        </w:rPr>
        <w:t>①若</w:t>
      </w:r>
      <m:oMath>
        <m:r>
          <m:rPr/>
          <w:rPr>
            <w:rFonts w:ascii="Cambria Math" w:hAnsi="Cambria Math" w:eastAsia="宋体"/>
            <w:sz w:val="24"/>
            <w:szCs w:val="24"/>
          </w:rPr>
          <m:t>m</m:t>
        </m:r>
      </m:oMath>
      <w:r>
        <w:rPr>
          <w:rFonts w:hint="eastAsia" w:ascii="宋体" w:hAnsi="宋体" w:eastAsia="宋体"/>
          <w:sz w:val="24"/>
          <w:szCs w:val="24"/>
        </w:rPr>
        <w:t>≥3</w:t>
      </w:r>
      <w:r>
        <w:rPr>
          <w:rFonts w:ascii="宋体" w:hAnsi="宋体" w:eastAsia="宋体"/>
          <w:sz w:val="24"/>
          <w:szCs w:val="24"/>
        </w:rPr>
        <w:t>3</w:t>
      </w:r>
      <w:r>
        <w:rPr>
          <w:rFonts w:hint="eastAsia" w:ascii="宋体" w:hAnsi="宋体" w:eastAsia="宋体"/>
          <w:sz w:val="24"/>
          <w:szCs w:val="24"/>
        </w:rPr>
        <w:t>，则选</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最大的3</w:t>
      </w:r>
      <w:r>
        <w:rPr>
          <w:rFonts w:ascii="宋体" w:hAnsi="宋体" w:eastAsia="宋体"/>
          <w:sz w:val="24"/>
          <w:szCs w:val="24"/>
        </w:rPr>
        <w:t>3</w:t>
      </w:r>
      <w:r>
        <w:rPr>
          <w:rFonts w:hint="eastAsia" w:ascii="宋体" w:hAnsi="宋体" w:eastAsia="宋体"/>
          <w:sz w:val="24"/>
          <w:szCs w:val="24"/>
        </w:rPr>
        <w:t>个即可。</w:t>
      </w:r>
    </w:p>
    <w:p>
      <w:pPr>
        <w:spacing w:line="360" w:lineRule="auto"/>
        <w:ind w:firstLine="476"/>
        <w:rPr>
          <w:rFonts w:ascii="宋体" w:hAnsi="宋体" w:eastAsia="宋体"/>
          <w:sz w:val="24"/>
          <w:szCs w:val="24"/>
        </w:rPr>
      </w:pPr>
      <w:r>
        <w:rPr>
          <w:rFonts w:hint="eastAsia" w:ascii="宋体" w:hAnsi="宋体" w:eastAsia="宋体"/>
          <w:sz w:val="24"/>
          <w:szCs w:val="24"/>
        </w:rPr>
        <w:t>②若</w:t>
      </w:r>
      <w:r>
        <w:rPr>
          <w:rFonts w:ascii="宋体" w:hAnsi="宋体" w:eastAsia="宋体"/>
          <w:sz w:val="24"/>
          <w:szCs w:val="24"/>
        </w:rPr>
        <w:t>7</w:t>
      </w:r>
      <w:r>
        <w:rPr>
          <w:rFonts w:hint="eastAsia" w:ascii="宋体" w:hAnsi="宋体" w:eastAsia="宋体"/>
          <w:sz w:val="24"/>
          <w:szCs w:val="24"/>
        </w:rPr>
        <w:t>≤</w:t>
      </w:r>
      <m:oMath>
        <m:r>
          <m:rPr/>
          <w:rPr>
            <w:rFonts w:ascii="Cambria Math" w:hAnsi="Cambria Math" w:eastAsia="宋体"/>
            <w:sz w:val="24"/>
            <w:szCs w:val="24"/>
          </w:rPr>
          <m:t>m</m:t>
        </m:r>
      </m:oMath>
      <w:r>
        <w:rPr>
          <w:rFonts w:hint="eastAsia" w:ascii="宋体" w:hAnsi="宋体" w:eastAsia="宋体"/>
          <w:sz w:val="24"/>
          <w:szCs w:val="24"/>
        </w:rPr>
        <w:t>≤3</w:t>
      </w:r>
      <w:r>
        <w:rPr>
          <w:rFonts w:ascii="宋体" w:hAnsi="宋体" w:eastAsia="宋体"/>
          <w:sz w:val="24"/>
          <w:szCs w:val="24"/>
        </w:rPr>
        <w:t>3</w:t>
      </w:r>
      <w:r>
        <w:rPr>
          <w:rFonts w:hint="eastAsia" w:ascii="宋体" w:hAnsi="宋体" w:eastAsia="宋体"/>
          <w:sz w:val="24"/>
          <w:szCs w:val="24"/>
        </w:rPr>
        <w:t>，我们选这</w:t>
      </w:r>
      <m:oMath>
        <m:r>
          <m:rPr/>
          <w:rPr>
            <w:rFonts w:ascii="Cambria Math" w:hAnsi="Cambria Math" w:eastAsia="宋体"/>
            <w:sz w:val="24"/>
            <w:szCs w:val="24"/>
          </w:rPr>
          <m:t>m</m:t>
        </m:r>
      </m:oMath>
      <w:r>
        <w:rPr>
          <w:rFonts w:hint="eastAsia" w:ascii="宋体" w:hAnsi="宋体" w:eastAsia="宋体"/>
          <w:sz w:val="24"/>
          <w:szCs w:val="24"/>
        </w:rPr>
        <w:t>个即可。</w:t>
      </w:r>
    </w:p>
    <w:p>
      <w:pPr>
        <w:spacing w:line="360" w:lineRule="auto"/>
        <w:ind w:firstLine="476"/>
        <w:rPr>
          <w:rFonts w:ascii="宋体" w:hAnsi="宋体" w:eastAsia="宋体"/>
          <w:sz w:val="24"/>
          <w:szCs w:val="24"/>
        </w:rPr>
      </w:pPr>
      <w:r>
        <w:rPr>
          <w:rFonts w:hint="eastAsia" w:ascii="宋体" w:hAnsi="宋体" w:eastAsia="宋体"/>
          <w:sz w:val="24"/>
          <w:szCs w:val="24"/>
        </w:rPr>
        <w:t>③若</w:t>
      </w:r>
      <m:oMath>
        <m:r>
          <m:rPr/>
          <w:rPr>
            <w:rFonts w:ascii="Cambria Math" w:hAnsi="Cambria Math" w:eastAsia="宋体"/>
            <w:sz w:val="24"/>
            <w:szCs w:val="24"/>
          </w:rPr>
          <m:t>m</m:t>
        </m:r>
      </m:oMath>
      <w:r>
        <w:rPr>
          <w:rFonts w:hint="eastAsia" w:ascii="宋体" w:hAnsi="宋体" w:eastAsia="宋体"/>
          <w:sz w:val="24"/>
          <w:szCs w:val="24"/>
        </w:rPr>
        <w:t>＜2</w:t>
      </w:r>
      <w:r>
        <w:rPr>
          <w:rFonts w:ascii="宋体" w:hAnsi="宋体" w:eastAsia="宋体"/>
          <w:sz w:val="24"/>
          <w:szCs w:val="24"/>
        </w:rPr>
        <w:t>7</w:t>
      </w:r>
      <w:r>
        <w:rPr>
          <w:rFonts w:hint="eastAsia" w:ascii="宋体" w:hAnsi="宋体" w:eastAsia="宋体"/>
          <w:sz w:val="24"/>
          <w:szCs w:val="24"/>
        </w:rPr>
        <w:t>，则重复模拟退火过程，最坏情况下，选此</w:t>
      </w:r>
      <m:oMath>
        <m:r>
          <m:rPr/>
          <w:rPr>
            <w:rFonts w:ascii="Cambria Math" w:hAnsi="Cambria Math" w:eastAsia="宋体"/>
            <w:sz w:val="24"/>
            <w:szCs w:val="24"/>
          </w:rPr>
          <m:t>m</m:t>
        </m:r>
      </m:oMath>
      <w:r>
        <w:rPr>
          <w:rFonts w:ascii="宋体" w:hAnsi="宋体" w:eastAsia="宋体"/>
          <w:sz w:val="24"/>
          <w:szCs w:val="24"/>
        </w:rPr>
        <w:t>个加上亏损最少的</w:t>
      </w:r>
      <w:r>
        <w:rPr>
          <w:rFonts w:hint="eastAsia" w:ascii="宋体" w:hAnsi="宋体" w:eastAsia="宋体"/>
          <w:sz w:val="24"/>
          <w:szCs w:val="24"/>
        </w:rPr>
        <w:t>(</w:t>
      </w:r>
      <w:r>
        <w:rPr>
          <w:rFonts w:ascii="宋体" w:hAnsi="宋体" w:eastAsia="宋体"/>
          <w:sz w:val="24"/>
          <w:szCs w:val="24"/>
        </w:rPr>
        <w:t>27-m)个即可。</w:t>
      </w:r>
    </w:p>
    <w:p>
      <w:pPr>
        <w:spacing w:line="360" w:lineRule="auto"/>
        <w:ind w:firstLine="476"/>
        <w:rPr>
          <w:rFonts w:ascii="宋体" w:hAnsi="宋体" w:eastAsia="宋体"/>
          <w:sz w:val="24"/>
          <w:szCs w:val="24"/>
        </w:rPr>
      </w:pPr>
      <w:r>
        <w:rPr>
          <w:rFonts w:hint="eastAsia" w:ascii="宋体" w:hAnsi="宋体" w:eastAsia="宋体"/>
          <w:sz w:val="24"/>
          <w:szCs w:val="24"/>
        </w:rPr>
        <w:t>整体思路已经在上述内容中讨论了，下面代入数据之后，将利润</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按从高到低的顺序排列如下，三列数据分别是</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r>
          <m:rPr/>
          <w:rPr>
            <w:rFonts w:hint="eastAsia" w:ascii="Cambria Math" w:hAnsi="Cambria Math" w:eastAsia="宋体"/>
            <w:sz w:val="24"/>
            <w:szCs w:val="24"/>
          </w:rPr>
          <m:t>、w、</m:t>
        </m:r>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总</m:t>
            </m:r>
            <m:ctrlPr>
              <w:rPr>
                <w:rFonts w:ascii="Cambria Math" w:hAnsi="Cambria Math" w:eastAsia="宋体"/>
                <w:i/>
                <w:sz w:val="24"/>
                <w:szCs w:val="24"/>
              </w:rPr>
            </m:ctrlPr>
          </m:sub>
        </m:sSub>
      </m:oMath>
      <w:r>
        <w:rPr>
          <w:rFonts w:hint="eastAsia" w:ascii="宋体" w:hAnsi="宋体" w:eastAsia="宋体"/>
          <w:sz w:val="24"/>
          <w:szCs w:val="24"/>
        </w:rPr>
        <w:t>的值：</w:t>
      </w:r>
    </w:p>
    <w:tbl>
      <w:tblPr>
        <w:tblStyle w:val="9"/>
        <w:tblW w:w="8635" w:type="dxa"/>
        <w:tblInd w:w="0" w:type="dxa"/>
        <w:tblLayout w:type="autofit"/>
        <w:tblCellMar>
          <w:top w:w="0" w:type="dxa"/>
          <w:left w:w="108" w:type="dxa"/>
          <w:bottom w:w="0" w:type="dxa"/>
          <w:right w:w="108" w:type="dxa"/>
        </w:tblCellMar>
      </w:tblPr>
      <w:tblGrid>
        <w:gridCol w:w="1701"/>
        <w:gridCol w:w="6934"/>
      </w:tblGrid>
      <w:tr>
        <w:tblPrEx>
          <w:tblCellMar>
            <w:top w:w="0" w:type="dxa"/>
            <w:left w:w="108" w:type="dxa"/>
            <w:bottom w:w="0" w:type="dxa"/>
            <w:right w:w="108" w:type="dxa"/>
          </w:tblCellMar>
        </w:tblPrEx>
        <w:trPr>
          <w:trHeight w:val="288" w:hRule="atLeast"/>
        </w:trPr>
        <w:tc>
          <w:tcPr>
            <w:tcW w:w="1701"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693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r>
      <w:tr>
        <w:tblPrEx>
          <w:tblCellMar>
            <w:top w:w="0" w:type="dxa"/>
            <w:left w:w="108" w:type="dxa"/>
            <w:bottom w:w="0" w:type="dxa"/>
            <w:right w:w="108" w:type="dxa"/>
          </w:tblCellMar>
        </w:tblPrEx>
        <w:trPr>
          <w:trHeight w:val="288" w:hRule="atLeast"/>
        </w:trPr>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七彩椒(2)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(673.1127232208081, 1.3764544291694831, 92.97260296129917)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红椒(2)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(539.8583971603435, 1.3358737418924693, 92.74785546026553)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螺丝椒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(453.05533340019804, 1.2933243833283956, 93.28274175333665)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西峡花菇(1)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(446.92082346009926, 1.443784703960977, 60.72830119334889)</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芜湖青椒(1)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(445.2437994273788, 1.4567456332942663, 89.71676366038692)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外地茼蒿</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(392.68974631917047, 1.3765842025279023, 110.00128718925191)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菠菜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(343.0566668864039, 1.0677521091537021, 106.74124729636787)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菜心</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(295.22779638625525, 1.4211480245051644, 93.89171876828344)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云南生菜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(287.0835094740437, 1.3493185505881056, 96.02447591074535)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上海青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(271.5402916201964, 1.3775499100087012, 94.91642001101519)</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红薯尖</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(266.3979921591461, 1.4581910233388917, 88.34647390748104)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云南油麦菜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(263.7930309201696, 1.3588017223204543, 93.27103280013581)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螺丝椒(份)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(231.3368842424091, 1.3294102481612642, 92.71189050293178)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娃娃菜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(202.1432310127197, 1.4525177613478457, 82.98209983463532)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青线椒(份)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(198.08702976760017, 1.4894959251342756, 93.5884158857457)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竹叶菜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(197.9811130215381, 1.4912335146979563, 93.56848886926397)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小青菜(1)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(176.93004620510473, 1.378778587017708, 90.56954152179792)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奶白菜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(168.05416246730502, 1.244353161477371, 97.68751254560883)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青红杭椒组合装(份)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(161.93010923719837, 1.2285467170059137, 92.1450492590311)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小米椒(份)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(158.86626657363877, 1.49344308262252, 93.60963040740535)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苋菜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(141.3547983214569, 1.3581985656243556, 99.81169337494643)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(140.35177881656483, 1.3518919409305492, 15.503417549910793)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长线茄</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(130.5800089513238, 1.2861006623004674, 17.961654810608938)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姜蒜小米椒组合装(小份)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(125.40406717486745, 1.3062356464518505, 92.58257091982374)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云南生菜(份)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(96.93631371993663, 1.214678392271322, 91.43511293133423)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紫茄子(1)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(91.76629609365621, 1.2791028572660814, 18.49136328947295)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紫茄子(2)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(82.68310730695643, 1.3306294184013239, 17.631927414300065)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小皱皮(份)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(81.50964680720573, 1.3811792083523777, 92.9986490963087)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圆茄子(2)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(77.19668557462622, 1.2703153924729904, 17.98634685275068)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(60.36456430111679, 1.2547636422802613, 15.701205039028638)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双孢菇(盒)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(58.972943581690814, 1.4097564073391382, 54.27436869524987)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云南油麦菜(份)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(55.3577807027165, 1.114028533886642, 94.08460656251988)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青茄子(1)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(55.15504300238296, 1.4460480304342958, 17.00184163220531)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虫草花(份)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(53.8264554021261, 1.297260936143932, 59.77690522735789)</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野生粉藕</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(38.71204096528369, 1.290987066765081, 12.51579147292112)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金针菇(盒)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(34.23102177360124, 1.4240717234440088, 54.41243223513795)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菱角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(32.58041193789386, 1.4751228869203163, 11.836018262893237)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海鲜菇(包)</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(31.843169861499415, 1.3651496419652223, 54.15859189623394)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木耳菜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(22.048739703040237, 0.8133110694960966, 119.13267022967322)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蟹味菇与白玉菇双拼(盒)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(15.90320268816366, 1.4904985647998013, 54.632184890950484)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红莲藕带</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(12.2764573808103, 1.3385102205072565, 13.022039493894608)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净藕(1)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(7.727282976085768, 1.443208734039458, 11.359403287384351)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白玉菇(袋)</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(5.726700654297119, 1.24075150720779, 57.917760308424995)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菠菜(份)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(0.1426421737838997, 1.3236423043951862, 90.05032167863749)</w:t>
            </w:r>
          </w:p>
        </w:tc>
      </w:tr>
    </w:tbl>
    <w:p>
      <w:pPr>
        <w:spacing w:line="360" w:lineRule="auto"/>
        <w:ind w:firstLine="476"/>
        <w:rPr>
          <w:rFonts w:ascii="宋体" w:hAnsi="宋体" w:eastAsia="宋体"/>
          <w:sz w:val="24"/>
          <w:szCs w:val="24"/>
        </w:rPr>
      </w:pPr>
    </w:p>
    <w:p>
      <w:pPr>
        <w:spacing w:line="360" w:lineRule="auto"/>
        <w:ind w:firstLine="476"/>
        <w:rPr>
          <w:rFonts w:ascii="宋体" w:hAnsi="宋体" w:eastAsia="宋体"/>
          <w:sz w:val="24"/>
          <w:szCs w:val="24"/>
        </w:rPr>
      </w:pPr>
      <w:r>
        <w:rPr>
          <w:rFonts w:hint="eastAsia" w:ascii="宋体" w:hAnsi="宋体" w:eastAsia="宋体"/>
          <w:sz w:val="24"/>
          <w:szCs w:val="24"/>
        </w:rPr>
        <w:t>显然满足条件①的情况，因此选</w:t>
      </w:r>
      <m:oMath>
        <m:r>
          <m:rPr/>
          <w:rPr>
            <w:rFonts w:hint="eastAsia" w:ascii="Cambria Math" w:hAnsi="Cambria Math" w:eastAsia="宋体"/>
            <w:sz w:val="24"/>
            <w:szCs w:val="24"/>
          </w:rPr>
          <m:t>P</m:t>
        </m:r>
        <m:d>
          <m:dPr>
            <m:ctrlPr>
              <w:rPr>
                <w:rFonts w:ascii="Cambria Math" w:hAnsi="Cambria Math" w:eastAsia="宋体"/>
                <w:i/>
                <w:sz w:val="24"/>
                <w:szCs w:val="24"/>
              </w:rPr>
            </m:ctrlPr>
          </m:dPr>
          <m:e>
            <m:r>
              <m:rPr/>
              <w:rPr>
                <w:rFonts w:ascii="Cambria Math" w:hAnsi="Cambria Math" w:eastAsia="宋体"/>
                <w:sz w:val="24"/>
                <w:szCs w:val="24"/>
              </w:rPr>
              <m:t>w</m:t>
            </m:r>
            <m:ctrlPr>
              <w:rPr>
                <w:rFonts w:ascii="Cambria Math" w:hAnsi="Cambria Math" w:eastAsia="宋体"/>
                <w:i/>
                <w:sz w:val="24"/>
                <w:szCs w:val="24"/>
              </w:rPr>
            </m:ctrlPr>
          </m:e>
        </m:d>
      </m:oMath>
      <w:r>
        <w:rPr>
          <w:rFonts w:hint="eastAsia" w:ascii="宋体" w:hAnsi="宋体" w:eastAsia="宋体"/>
          <w:sz w:val="24"/>
          <w:szCs w:val="24"/>
        </w:rPr>
        <w:t>最大的3</w:t>
      </w:r>
      <w:r>
        <w:rPr>
          <w:rFonts w:ascii="宋体" w:hAnsi="宋体" w:eastAsia="宋体"/>
          <w:sz w:val="24"/>
          <w:szCs w:val="24"/>
        </w:rPr>
        <w:t>3</w:t>
      </w:r>
      <w:r>
        <w:rPr>
          <w:rFonts w:hint="eastAsia" w:ascii="宋体" w:hAnsi="宋体" w:eastAsia="宋体"/>
          <w:sz w:val="24"/>
          <w:szCs w:val="24"/>
        </w:rPr>
        <w:t>个即可，如下表所示。</w:t>
      </w:r>
    </w:p>
    <w:tbl>
      <w:tblPr>
        <w:tblStyle w:val="9"/>
        <w:tblW w:w="8635" w:type="dxa"/>
        <w:tblInd w:w="0" w:type="dxa"/>
        <w:tblLayout w:type="autofit"/>
        <w:tblCellMar>
          <w:top w:w="0" w:type="dxa"/>
          <w:left w:w="108" w:type="dxa"/>
          <w:bottom w:w="0" w:type="dxa"/>
          <w:right w:w="108" w:type="dxa"/>
        </w:tblCellMar>
      </w:tblPr>
      <w:tblGrid>
        <w:gridCol w:w="1701"/>
        <w:gridCol w:w="6934"/>
      </w:tblGrid>
      <w:tr>
        <w:tblPrEx>
          <w:tblCellMar>
            <w:top w:w="0" w:type="dxa"/>
            <w:left w:w="108" w:type="dxa"/>
            <w:bottom w:w="0" w:type="dxa"/>
            <w:right w:w="108" w:type="dxa"/>
          </w:tblCellMar>
        </w:tblPrEx>
        <w:trPr>
          <w:trHeight w:val="288" w:hRule="atLeast"/>
        </w:trPr>
        <w:tc>
          <w:tcPr>
            <w:tcW w:w="1701" w:type="dxa"/>
            <w:tcBorders>
              <w:top w:val="nil"/>
              <w:left w:val="nil"/>
              <w:bottom w:val="nil"/>
              <w:right w:val="nil"/>
            </w:tcBorders>
            <w:shd w:val="clear" w:color="auto" w:fill="auto"/>
            <w:noWrap/>
            <w:vAlign w:val="bottom"/>
          </w:tcPr>
          <w:p>
            <w:pPr>
              <w:widowControl/>
              <w:jc w:val="left"/>
              <w:rPr>
                <w:rFonts w:ascii="宋体" w:hAnsi="宋体" w:eastAsia="宋体" w:cs="宋体"/>
                <w:kern w:val="0"/>
                <w:sz w:val="24"/>
                <w:szCs w:val="24"/>
              </w:rPr>
            </w:pPr>
          </w:p>
        </w:tc>
        <w:tc>
          <w:tcPr>
            <w:tcW w:w="6934"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0</w:t>
            </w:r>
          </w:p>
        </w:tc>
      </w:tr>
      <w:tr>
        <w:tblPrEx>
          <w:tblCellMar>
            <w:top w:w="0" w:type="dxa"/>
            <w:left w:w="108" w:type="dxa"/>
            <w:bottom w:w="0" w:type="dxa"/>
            <w:right w:w="108" w:type="dxa"/>
          </w:tblCellMar>
        </w:tblPrEx>
        <w:trPr>
          <w:trHeight w:val="288" w:hRule="atLeast"/>
        </w:trPr>
        <w:tc>
          <w:tcPr>
            <w:tcW w:w="1701" w:type="dxa"/>
            <w:tcBorders>
              <w:top w:val="single" w:color="auto" w:sz="4" w:space="0"/>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七彩椒(2)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(673.1127232208081, 1.3764544291694831, 92.97260296129917)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红椒(2)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(539.8583971603435, 1.3358737418924693, 92.74785546026553)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螺丝椒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(453.05533340019804, 1.2933243833283956, 93.28274175333665)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西峡花菇(1)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(446.92082346009926, 1.443784703960977, 60.72830119334889)</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芜湖青椒(1)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(445.2437994273788, 1.4567456332942663, 89.71676366038692)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外地茼蒿</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(392.68974631917047, 1.3765842025279023, 110.00128718925191)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菠菜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(343.0566668864039, 1.0677521091537021, 106.74124729636787)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菜心</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(295.22779638625525, 1.4211480245051644, 93.89171876828344)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云南生菜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(287.0835094740437, 1.3493185505881056, 96.02447591074535)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上海青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(271.5402916201964, 1.3775499100087012, 94.91642001101519)</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红薯尖</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(266.3979921591461, 1.4581910233388917, 88.34647390748104)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云南油麦菜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(263.7930309201696, 1.3588017223204543, 93.27103280013581)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螺丝椒(份)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(231.3368842424091, 1.3294102481612642, 92.71189050293178)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娃娃菜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(202.1432310127197, 1.4525177613478457, 82.98209983463532)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青线椒(份)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(198.08702976760017, 1.4894959251342756, 93.5884158857457)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竹叶菜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(197.9811130215381, 1.4912335146979563, 93.56848886926397)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小青菜(1)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(176.93004620510473, 1.378778587017708, 90.56954152179792)</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奶白菜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(168.05416246730502, 1.244353161477371, 97.68751254560883)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青红杭椒组合装(份)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(161.93010923719837, 1.2285467170059137, 92.1450492590311)</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小米椒(份)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(158.86626657363877, 1.49344308262252, 93.60963040740535)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苋菜</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(141.3547983214569, 1.3581985656243556, 99.81169337494643)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西兰花</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(140.35177881656483, 1.3518919409305492, 15.503417549910793)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长线茄</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(130.5800089513238, 1.2861006623004674, 17.961654810608938)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姜蒜小米椒组合装(小份)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(125.40406717486745, 1.3062356464518505, 92.58257091982374)</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云南生菜(份)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(96.93631371993663, 1.214678392271322, 91.43511293133423)</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紫茄子(1)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(91.76629609365621, 1.2791028572660814, 18.49136328947295)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紫茄子(2)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(82.68310730695643, 1.3306294184013239, 17.631927414300065)</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小皱皮(份)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(81.50964680720573, 1.3811792083523777, 92.9986490963087)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圆茄子(2)</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(77.19668557462622, 1.2703153924729904, 17.98634685275068)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枝江青梗散花</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(60.36456430111679, 1.2547636422802613, 15.701205039028638)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双孢菇(盒)</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(58.972943581690814, 1.4097564073391382, 54.27436869524987)</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云南油麦菜(份)</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(55.3577807027165, 1.114028533886642, 94.08460656251988)</w:t>
            </w:r>
          </w:p>
        </w:tc>
      </w:tr>
      <w:tr>
        <w:tblPrEx>
          <w:tblCellMar>
            <w:top w:w="0" w:type="dxa"/>
            <w:left w:w="108" w:type="dxa"/>
            <w:bottom w:w="0" w:type="dxa"/>
            <w:right w:w="108" w:type="dxa"/>
          </w:tblCellMar>
        </w:tblPrEx>
        <w:trPr>
          <w:trHeight w:val="288" w:hRule="atLeast"/>
        </w:trPr>
        <w:tc>
          <w:tcPr>
            <w:tcW w:w="1701" w:type="dxa"/>
            <w:tcBorders>
              <w:top w:val="nil"/>
              <w:left w:val="single" w:color="auto" w:sz="4" w:space="0"/>
              <w:bottom w:val="single" w:color="auto" w:sz="4" w:space="0"/>
              <w:right w:val="single" w:color="auto" w:sz="4" w:space="0"/>
            </w:tcBorders>
            <w:shd w:val="clear" w:color="auto" w:fill="auto"/>
            <w:noWrap/>
          </w:tcPr>
          <w:p>
            <w:pPr>
              <w:widowControl/>
              <w:jc w:val="center"/>
              <w:rPr>
                <w:rFonts w:ascii="宋体" w:hAnsi="宋体" w:eastAsia="宋体" w:cs="宋体"/>
                <w:b/>
                <w:bCs/>
                <w:kern w:val="0"/>
                <w:sz w:val="22"/>
              </w:rPr>
            </w:pPr>
            <w:r>
              <w:rPr>
                <w:rFonts w:hint="eastAsia" w:ascii="宋体" w:hAnsi="宋体" w:eastAsia="宋体" w:cs="宋体"/>
                <w:b/>
                <w:bCs/>
                <w:kern w:val="0"/>
                <w:sz w:val="22"/>
              </w:rPr>
              <w:t>青茄子(1)</w:t>
            </w:r>
          </w:p>
        </w:tc>
        <w:tc>
          <w:tcPr>
            <w:tcW w:w="6934" w:type="dxa"/>
            <w:tcBorders>
              <w:top w:val="nil"/>
              <w:left w:val="nil"/>
              <w:bottom w:val="nil"/>
              <w:right w:val="nil"/>
            </w:tcBorders>
            <w:shd w:val="clear" w:color="auto" w:fill="auto"/>
            <w:noWrap/>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(55.15504300238296, 1.4460480304342958, 17.00184163220531)</w:t>
            </w:r>
          </w:p>
        </w:tc>
      </w:tr>
    </w:tbl>
    <w:p>
      <w:pPr>
        <w:spacing w:line="360" w:lineRule="auto"/>
        <w:ind w:firstLine="476"/>
        <w:rPr>
          <w:rFonts w:ascii="宋体" w:hAnsi="宋体" w:eastAsia="宋体"/>
          <w:sz w:val="24"/>
          <w:szCs w:val="24"/>
        </w:rPr>
      </w:pPr>
      <w:r>
        <w:rPr>
          <w:rFonts w:hint="eastAsia" w:ascii="宋体" w:hAnsi="宋体" w:eastAsia="宋体"/>
          <w:sz w:val="24"/>
          <w:szCs w:val="24"/>
        </w:rPr>
        <w:t>问题3到此结束。</w:t>
      </w:r>
    </w:p>
    <w:p>
      <w:pPr>
        <w:spacing w:line="360" w:lineRule="auto"/>
        <w:ind w:firstLine="476"/>
        <w:rPr>
          <w:rFonts w:hint="eastAsia" w:ascii="宋体" w:hAnsi="宋体" w:eastAsia="宋体"/>
          <w:sz w:val="24"/>
          <w:szCs w:val="24"/>
        </w:rPr>
      </w:pPr>
    </w:p>
    <w:p>
      <w:pPr>
        <w:spacing w:line="360" w:lineRule="auto"/>
        <w:rPr>
          <w:rFonts w:ascii="宋体" w:hAnsi="宋体" w:eastAsia="宋体"/>
          <w:b/>
          <w:bCs/>
          <w:sz w:val="28"/>
          <w:szCs w:val="28"/>
        </w:rPr>
      </w:pPr>
      <w:r>
        <w:rPr>
          <w:rFonts w:ascii="宋体" w:hAnsi="宋体" w:eastAsia="宋体"/>
          <w:b/>
          <w:bCs/>
          <w:sz w:val="28"/>
          <w:szCs w:val="28"/>
        </w:rPr>
        <w:t>3.3</w:t>
      </w:r>
      <w:r>
        <w:rPr>
          <w:rFonts w:hint="eastAsia" w:ascii="宋体" w:hAnsi="宋体" w:eastAsia="宋体"/>
          <w:b/>
          <w:bCs/>
          <w:sz w:val="28"/>
          <w:szCs w:val="28"/>
        </w:rPr>
        <w:t>问题</w:t>
      </w:r>
      <w:r>
        <w:rPr>
          <w:rFonts w:ascii="宋体" w:hAnsi="宋体" w:eastAsia="宋体"/>
          <w:b/>
          <w:bCs/>
          <w:sz w:val="28"/>
          <w:szCs w:val="28"/>
        </w:rPr>
        <w:t>4</w:t>
      </w:r>
      <w:r>
        <w:rPr>
          <w:rFonts w:hint="eastAsia" w:ascii="宋体" w:hAnsi="宋体" w:eastAsia="宋体"/>
          <w:b/>
          <w:bCs/>
          <w:sz w:val="28"/>
          <w:szCs w:val="28"/>
        </w:rPr>
        <w:t>——开放性的影响因子挖掘</w:t>
      </w:r>
    </w:p>
    <w:p>
      <w:pPr>
        <w:spacing w:line="360" w:lineRule="auto"/>
        <w:ind w:firstLine="476"/>
        <w:rPr>
          <w:rFonts w:ascii="宋体" w:hAnsi="宋体" w:eastAsia="宋体"/>
          <w:sz w:val="24"/>
          <w:szCs w:val="24"/>
        </w:rPr>
      </w:pPr>
      <w:r>
        <w:rPr>
          <w:rFonts w:hint="eastAsia" w:ascii="宋体" w:hAnsi="宋体" w:eastAsia="宋体"/>
          <w:sz w:val="24"/>
          <w:szCs w:val="24"/>
        </w:rPr>
        <w:t>其一，商超还需要了解全年内每天的客流量。很典型的例子是某些节日前夕及当天某种单品的销量有上升趋势，这时需要增大补货量来为升高的客流量做好充足的准备。例如在春节前夕，人们要大量购买各种蔬菜原材料为过节做准备，显然会产生更高的需求量。如果有充足的全年每天的客流量数据，我们就可以引入客流量的影响函数，这个函数是独立于加成参数而影响利润的，并且提醒我们在客流量较高的时候适当增大整体补货量。</w:t>
      </w:r>
    </w:p>
    <w:p>
      <w:pPr>
        <w:spacing w:line="360" w:lineRule="auto"/>
        <w:ind w:firstLine="476"/>
        <w:rPr>
          <w:rFonts w:ascii="宋体" w:hAnsi="宋体" w:eastAsia="宋体"/>
          <w:sz w:val="24"/>
          <w:szCs w:val="24"/>
        </w:rPr>
      </w:pPr>
      <w:r>
        <w:rPr>
          <w:rFonts w:hint="eastAsia" w:ascii="宋体" w:hAnsi="宋体" w:eastAsia="宋体"/>
          <w:sz w:val="24"/>
          <w:szCs w:val="24"/>
        </w:rPr>
        <w:t>其二，获取一天内的每个时间段内的客流量。一天内的不同时间段，消费者的消费欲望也是不同的，注意到每天的所有单品鲜有打折销售的记录，所以我们可以针对一天内客流量较大的时间段集中投放打折产品在商超内较为显眼的位置，也有一定的宣传效果。进一步地，非常有创造性的想法是我们可以在一天内的若干时间段将同一个正常价销售的单品做定价差异化处理，类似的做法也可以用在打折率的处理上，可以进一步精细化定价策略。</w:t>
      </w:r>
    </w:p>
    <w:p>
      <w:pPr>
        <w:spacing w:line="360" w:lineRule="auto"/>
        <w:ind w:firstLine="476"/>
        <w:rPr>
          <w:rFonts w:ascii="宋体" w:hAnsi="宋体" w:eastAsia="宋体"/>
          <w:sz w:val="24"/>
          <w:szCs w:val="24"/>
        </w:rPr>
      </w:pPr>
      <w:r>
        <w:rPr>
          <w:rFonts w:hint="eastAsia" w:ascii="宋体" w:hAnsi="宋体" w:eastAsia="宋体"/>
          <w:sz w:val="24"/>
          <w:szCs w:val="24"/>
        </w:rPr>
        <w:t>其三，消费者的反馈和意见也十分重要。我们认为商超应该定期听取消费者的声音，这可以帮助商家了解到哪些品类或者单品更收到顾客的欢迎，以及定价策略应该如何调整。</w:t>
      </w:r>
    </w:p>
    <w:p>
      <w:pPr>
        <w:spacing w:line="360" w:lineRule="auto"/>
        <w:ind w:firstLine="476"/>
        <w:rPr>
          <w:rFonts w:ascii="宋体" w:hAnsi="宋体" w:eastAsia="宋体"/>
          <w:sz w:val="24"/>
          <w:szCs w:val="24"/>
        </w:rPr>
      </w:pPr>
      <w:r>
        <w:rPr>
          <w:rFonts w:hint="eastAsia" w:ascii="宋体" w:hAnsi="宋体" w:eastAsia="宋体"/>
          <w:sz w:val="24"/>
          <w:szCs w:val="24"/>
        </w:rPr>
        <w:t>其四，在问题</w:t>
      </w:r>
      <w:r>
        <w:rPr>
          <w:rFonts w:ascii="宋体" w:hAnsi="宋体" w:eastAsia="宋体"/>
          <w:sz w:val="24"/>
          <w:szCs w:val="24"/>
        </w:rPr>
        <w:t>2</w:t>
      </w:r>
      <w:r>
        <w:rPr>
          <w:rFonts w:hint="eastAsia" w:ascii="宋体" w:hAnsi="宋体" w:eastAsia="宋体"/>
          <w:sz w:val="24"/>
          <w:szCs w:val="24"/>
        </w:rPr>
        <w:t>的解决过程中，总销售量与加成参数之间的回归函数关系至关重要，而这个函数是有确界的，上下确界分别为</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max</m:t>
            </m:r>
            <m:ctrlPr>
              <w:rPr>
                <w:rFonts w:ascii="Cambria Math" w:hAnsi="Cambria Math" w:eastAsia="宋体"/>
                <w:i/>
                <w:sz w:val="24"/>
                <w:szCs w:val="24"/>
              </w:rPr>
            </m:ctrlPr>
          </m:sub>
        </m:sSub>
      </m:oMath>
      <w:r>
        <w:rPr>
          <w:rFonts w:hint="eastAsia" w:ascii="宋体" w:hAnsi="宋体" w:eastAsia="宋体"/>
          <w:sz w:val="24"/>
          <w:szCs w:val="24"/>
        </w:rPr>
        <w:t>和</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min</m:t>
            </m:r>
            <m:ctrlPr>
              <w:rPr>
                <w:rFonts w:ascii="Cambria Math" w:hAnsi="Cambria Math" w:eastAsia="宋体"/>
                <w:i/>
                <w:sz w:val="24"/>
                <w:szCs w:val="24"/>
              </w:rPr>
            </m:ctrlPr>
          </m:sub>
        </m:sSub>
      </m:oMath>
      <w:r>
        <w:rPr>
          <w:rFonts w:hint="eastAsia" w:ascii="宋体" w:hAnsi="宋体" w:eastAsia="宋体"/>
          <w:sz w:val="24"/>
          <w:szCs w:val="24"/>
        </w:rPr>
        <w:t>。题中场景由于空间限制、时间限制和人力资源限制等等原因而存在阻滞性，即使商品极其便宜，由于当地人们的购买力和时间成本有限，会存在一个最大销售量</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ascii="Cambria Math" w:hAnsi="Cambria Math" w:eastAsia="宋体"/>
                <w:sz w:val="24"/>
                <w:szCs w:val="24"/>
              </w:rPr>
              <m:t>max</m:t>
            </m:r>
            <m:ctrlPr>
              <w:rPr>
                <w:rFonts w:ascii="Cambria Math" w:hAnsi="Cambria Math" w:eastAsia="宋体"/>
                <w:i/>
                <w:sz w:val="24"/>
                <w:szCs w:val="24"/>
              </w:rPr>
            </m:ctrlPr>
          </m:sub>
        </m:sSub>
      </m:oMath>
      <w:r>
        <w:rPr>
          <w:rFonts w:hint="eastAsia" w:ascii="宋体" w:hAnsi="宋体" w:eastAsia="宋体"/>
          <w:sz w:val="24"/>
          <w:szCs w:val="24"/>
        </w:rPr>
        <w:t>和最小的销售量</w:t>
      </w:r>
      <m:oMath>
        <m:sSub>
          <m:sSubPr>
            <m:ctrlPr>
              <w:rPr>
                <w:rFonts w:ascii="Cambria Math" w:hAnsi="Cambria Math" w:eastAsia="宋体"/>
                <w:i/>
                <w:sz w:val="24"/>
                <w:szCs w:val="24"/>
              </w:rPr>
            </m:ctrlPr>
          </m:sSubPr>
          <m:e>
            <m:r>
              <m:rPr/>
              <w:rPr>
                <w:rFonts w:ascii="Cambria Math" w:hAnsi="Cambria Math" w:eastAsia="宋体"/>
                <w:sz w:val="24"/>
                <w:szCs w:val="24"/>
              </w:rPr>
              <m:t>S</m:t>
            </m:r>
            <m:ctrlPr>
              <w:rPr>
                <w:rFonts w:ascii="Cambria Math" w:hAnsi="Cambria Math" w:eastAsia="宋体"/>
                <w:i/>
                <w:sz w:val="24"/>
                <w:szCs w:val="24"/>
              </w:rPr>
            </m:ctrlPr>
          </m:e>
          <m:sub>
            <m:r>
              <m:rPr/>
              <w:rPr>
                <w:rFonts w:hint="eastAsia" w:ascii="Cambria Math" w:hAnsi="Cambria Math" w:eastAsia="宋体"/>
                <w:sz w:val="24"/>
                <w:szCs w:val="24"/>
              </w:rPr>
              <m:t>min</m:t>
            </m:r>
            <m:ctrlPr>
              <w:rPr>
                <w:rFonts w:ascii="Cambria Math" w:hAnsi="Cambria Math" w:eastAsia="宋体"/>
                <w:i/>
                <w:sz w:val="24"/>
                <w:szCs w:val="24"/>
              </w:rPr>
            </m:ctrlPr>
          </m:sub>
        </m:sSub>
      </m:oMath>
      <w:r>
        <w:rPr>
          <w:rFonts w:hint="eastAsia" w:ascii="宋体" w:hAnsi="宋体" w:eastAsia="宋体"/>
          <w:sz w:val="24"/>
          <w:szCs w:val="24"/>
        </w:rPr>
        <w:t>。同时我们注意到定价过了一个临界值之后越低，销量的变化率的绝对值减小，这也是合乎常理的，所以商家要根据未来的销售数据挖掘出比问题2模型中的处理情况更精确的上下确界，并通过提升店内环境、资源管理配置水平等等手段来整体上增大值域。</w:t>
      </w:r>
    </w:p>
    <w:p>
      <w:pPr>
        <w:spacing w:line="360" w:lineRule="auto"/>
        <w:ind w:firstLine="476"/>
        <w:rPr>
          <w:rFonts w:ascii="宋体" w:hAnsi="宋体" w:eastAsia="宋体"/>
          <w:sz w:val="24"/>
          <w:szCs w:val="24"/>
        </w:rPr>
      </w:pPr>
      <w:r>
        <w:rPr>
          <w:rFonts w:ascii="宋体" w:hAnsi="宋体" w:eastAsia="宋体"/>
          <w:sz w:val="24"/>
          <w:szCs w:val="24"/>
        </w:rPr>
        <w:t>其</w:t>
      </w:r>
      <w:r>
        <w:rPr>
          <w:rFonts w:hint="eastAsia" w:ascii="宋体" w:hAnsi="宋体" w:eastAsia="宋体"/>
          <w:sz w:val="24"/>
          <w:szCs w:val="24"/>
        </w:rPr>
        <w:t>五</w:t>
      </w:r>
      <w:r>
        <w:rPr>
          <w:rFonts w:ascii="宋体" w:hAnsi="宋体" w:eastAsia="宋体"/>
          <w:sz w:val="24"/>
          <w:szCs w:val="24"/>
        </w:rPr>
        <w:t>，在问题</w:t>
      </w:r>
      <w:r>
        <w:rPr>
          <w:rFonts w:hint="eastAsia" w:ascii="宋体" w:hAnsi="宋体" w:eastAsia="宋体"/>
          <w:sz w:val="24"/>
          <w:szCs w:val="24"/>
        </w:rPr>
        <w:t>3</w:t>
      </w:r>
      <w:r>
        <w:rPr>
          <w:rFonts w:ascii="宋体" w:hAnsi="宋体" w:eastAsia="宋体"/>
          <w:sz w:val="24"/>
          <w:szCs w:val="24"/>
        </w:rPr>
        <w:t>的解决过程中，我们面临着数据量很小的问题，这样的问题本质上是因为同类别的数据太少。我们建议该商超与周边的其他商超积极交流</w:t>
      </w:r>
      <w:r>
        <w:rPr>
          <w:rFonts w:hint="eastAsia" w:ascii="宋体" w:hAnsi="宋体" w:eastAsia="宋体"/>
          <w:sz w:val="24"/>
          <w:szCs w:val="24"/>
        </w:rPr>
        <w:t>，例如</w:t>
      </w:r>
      <m:oMath>
        <m:r>
          <m:rPr/>
          <w:rPr>
            <w:rFonts w:hint="eastAsia" w:ascii="Cambria Math" w:hAnsi="Cambria Math" w:eastAsia="宋体"/>
            <w:sz w:val="24"/>
            <w:szCs w:val="24"/>
          </w:rPr>
          <m:t>A</m:t>
        </m:r>
      </m:oMath>
      <w:r>
        <w:rPr>
          <w:rFonts w:hint="eastAsia" w:ascii="宋体" w:hAnsi="宋体" w:eastAsia="宋体"/>
          <w:sz w:val="24"/>
          <w:szCs w:val="24"/>
        </w:rPr>
        <w:t>为天内该单品未打折销售的总销量与</w:t>
      </w:r>
      <w:r>
        <w:rPr>
          <w:rFonts w:ascii="宋体" w:hAnsi="宋体" w:eastAsia="宋体"/>
          <w:sz w:val="24"/>
          <w:szCs w:val="24"/>
        </w:rPr>
        <w:t>7</w:t>
      </w:r>
      <w:r>
        <w:rPr>
          <w:rFonts w:hint="eastAsia" w:ascii="宋体" w:hAnsi="宋体" w:eastAsia="宋体"/>
          <w:sz w:val="24"/>
          <w:szCs w:val="24"/>
        </w:rPr>
        <w:t>天内该单品所属品类未打折销售的销售总量之比，</w:t>
      </w:r>
      <m:oMath>
        <m:r>
          <m:rPr/>
          <w:rPr>
            <w:rFonts w:hint="eastAsia" w:ascii="Cambria Math" w:hAnsi="Cambria Math" w:eastAsia="宋体"/>
            <w:sz w:val="24"/>
            <w:szCs w:val="24"/>
          </w:rPr>
          <m:t>B</m:t>
        </m:r>
      </m:oMath>
      <w:r>
        <w:rPr>
          <w:rFonts w:hint="eastAsia" w:ascii="宋体" w:hAnsi="宋体" w:eastAsia="宋体"/>
          <w:sz w:val="24"/>
          <w:szCs w:val="24"/>
        </w:rPr>
        <w:t>为7天内该单品打折销售的总销量与</w:t>
      </w:r>
      <w:r>
        <w:rPr>
          <w:rFonts w:ascii="宋体" w:hAnsi="宋体" w:eastAsia="宋体"/>
          <w:sz w:val="24"/>
          <w:szCs w:val="24"/>
        </w:rPr>
        <w:t>7</w:t>
      </w:r>
      <w:r>
        <w:rPr>
          <w:rFonts w:hint="eastAsia" w:ascii="宋体" w:hAnsi="宋体" w:eastAsia="宋体"/>
          <w:sz w:val="24"/>
          <w:szCs w:val="24"/>
        </w:rPr>
        <w:t>天内该单品所属品类打折销售的销售总量之比，这两个数据量在模型的产出起到作用，我们希望得到的是有更多数据支撑之下的更精确的值。所以商超需要在交流之中采集更多可用的相关数据，这样就有更多的数据点，我们更能准确估计</w:t>
      </w:r>
      <m:oMath>
        <m:r>
          <m:rPr/>
          <w:rPr>
            <w:rFonts w:hint="eastAsia" w:ascii="Cambria Math" w:hAnsi="Cambria Math" w:eastAsia="宋体"/>
            <w:sz w:val="24"/>
            <w:szCs w:val="24"/>
          </w:rPr>
          <m:t>A</m:t>
        </m:r>
      </m:oMath>
      <w:r>
        <w:rPr>
          <w:rFonts w:hint="eastAsia" w:ascii="宋体" w:hAnsi="宋体" w:eastAsia="宋体"/>
          <w:iCs/>
          <w:sz w:val="24"/>
          <w:szCs w:val="24"/>
        </w:rPr>
        <w:t>和</w:t>
      </w:r>
      <m:oMath>
        <m:r>
          <m:rPr/>
          <w:rPr>
            <w:rFonts w:hint="eastAsia" w:ascii="Cambria Math" w:hAnsi="Cambria Math" w:eastAsia="宋体"/>
            <w:sz w:val="24"/>
            <w:szCs w:val="24"/>
          </w:rPr>
          <m:t>B</m:t>
        </m:r>
      </m:oMath>
      <w:r>
        <w:rPr>
          <w:rFonts w:hint="eastAsia" w:ascii="宋体" w:hAnsi="宋体" w:eastAsia="宋体"/>
          <w:iCs/>
          <w:sz w:val="24"/>
          <w:szCs w:val="24"/>
        </w:rPr>
        <w:t>的值。</w:t>
      </w:r>
    </w:p>
    <w:p>
      <w:pPr>
        <w:spacing w:line="360" w:lineRule="auto"/>
        <w:ind w:firstLine="476"/>
        <w:rPr>
          <w:rFonts w:ascii="宋体" w:hAnsi="宋体" w:eastAsia="宋体"/>
          <w:sz w:val="24"/>
          <w:szCs w:val="24"/>
        </w:rPr>
      </w:pPr>
      <w:r>
        <w:rPr>
          <w:rFonts w:hint="eastAsia" w:ascii="宋体" w:hAnsi="宋体" w:eastAsia="宋体"/>
          <w:sz w:val="24"/>
          <w:szCs w:val="24"/>
        </w:rPr>
        <w:t>其六，及时确定未来的天气预报数据。常见的台风、暴雨、地震、极端高温等等异常天气会极大削减消费者的消费热情，这时候就不需要在极端天气持续的几天制定激进的补货策略；极端天气前夕亦和节假日前夕的需求侧情况十分类似，大家倾向于囤货，因此客流量与销售量上升，商超应当对此做出准备。</w:t>
      </w:r>
    </w:p>
    <w:p>
      <w:pPr>
        <w:spacing w:line="360" w:lineRule="auto"/>
        <w:ind w:firstLine="476"/>
        <w:rPr>
          <w:rFonts w:ascii="宋体" w:hAnsi="宋体" w:eastAsia="宋体"/>
          <w:sz w:val="24"/>
          <w:szCs w:val="24"/>
        </w:rPr>
      </w:pPr>
    </w:p>
    <w:p>
      <w:pPr>
        <w:spacing w:line="360" w:lineRule="auto"/>
        <w:jc w:val="center"/>
        <w:rPr>
          <w:rFonts w:ascii="楷体" w:hAnsi="楷体" w:eastAsia="楷体"/>
          <w:b/>
          <w:bCs/>
          <w:sz w:val="30"/>
          <w:szCs w:val="30"/>
        </w:rPr>
      </w:pPr>
      <w:r>
        <w:rPr>
          <w:rFonts w:hint="eastAsia" w:ascii="楷体" w:hAnsi="楷体" w:eastAsia="楷体"/>
          <w:b/>
          <w:bCs/>
          <w:sz w:val="30"/>
          <w:szCs w:val="30"/>
        </w:rPr>
        <w:t>四、模型评价</w:t>
      </w:r>
    </w:p>
    <w:p>
      <w:pPr>
        <w:spacing w:line="360" w:lineRule="auto"/>
        <w:rPr>
          <w:rFonts w:ascii="楷体" w:hAnsi="楷体" w:eastAsia="楷体"/>
          <w:b/>
          <w:bCs/>
          <w:sz w:val="28"/>
          <w:szCs w:val="28"/>
        </w:rPr>
      </w:pPr>
      <w:r>
        <w:rPr>
          <w:rFonts w:hint="eastAsia" w:ascii="楷体" w:hAnsi="楷体" w:eastAsia="楷体"/>
          <w:b/>
          <w:bCs/>
          <w:sz w:val="28"/>
          <w:szCs w:val="28"/>
        </w:rPr>
        <w:t>4</w:t>
      </w:r>
      <w:r>
        <w:rPr>
          <w:rFonts w:ascii="楷体" w:hAnsi="楷体" w:eastAsia="楷体"/>
          <w:b/>
          <w:bCs/>
          <w:sz w:val="28"/>
          <w:szCs w:val="28"/>
        </w:rPr>
        <w:t>.1</w:t>
      </w:r>
      <w:r>
        <w:rPr>
          <w:rFonts w:hint="eastAsia" w:ascii="楷体" w:hAnsi="楷体" w:eastAsia="楷体"/>
          <w:b/>
          <w:bCs/>
          <w:sz w:val="28"/>
          <w:szCs w:val="28"/>
        </w:rPr>
        <w:t>优点</w:t>
      </w:r>
    </w:p>
    <w:p>
      <w:pPr>
        <w:spacing w:line="360" w:lineRule="auto"/>
        <w:rPr>
          <w:rFonts w:ascii="宋体" w:hAnsi="宋体" w:eastAsia="宋体"/>
          <w:sz w:val="24"/>
          <w:szCs w:val="24"/>
        </w:rPr>
      </w:pPr>
      <w:r>
        <w:rPr>
          <w:rFonts w:ascii="宋体" w:hAnsi="宋体" w:eastAsia="宋体"/>
          <w:sz w:val="24"/>
          <w:szCs w:val="24"/>
        </w:rPr>
        <w:t xml:space="preserve">    对于问题1，首先我们采用了三年全部的数据，有足够多的数据来分析六类蔬菜两两之间的相关性，提升了分析的可靠性。同时又在此基础上添加了按季度</w:t>
      </w:r>
    </w:p>
    <w:p>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由于附件中的数据经分析后，正态性较差，因此选择了Kendall和Spearman这两个对正态性要求很低的经典相关系数进行相关性分析，而不是选择Pearson相关系数。使结果分析更加可靠。</w:t>
      </w:r>
    </w:p>
    <w:p>
      <w:pPr>
        <w:spacing w:line="360" w:lineRule="auto"/>
        <w:rPr>
          <w:rFonts w:ascii="宋体" w:hAnsi="宋体" w:eastAsia="宋体"/>
          <w:sz w:val="24"/>
          <w:szCs w:val="24"/>
        </w:rPr>
      </w:pPr>
      <w:r>
        <w:rPr>
          <w:rFonts w:ascii="宋体" w:hAnsi="宋体" w:eastAsia="宋体"/>
          <w:sz w:val="24"/>
          <w:szCs w:val="24"/>
        </w:rPr>
        <w:t xml:space="preserve">    对于问题2，我们所采用的成本定价模型适用于对于产品有较完整的历史成本信息的情况，与此问题相符。</w:t>
      </w:r>
    </w:p>
    <w:p>
      <w:pPr>
        <w:spacing w:line="360" w:lineRule="auto"/>
        <w:rPr>
          <w:rFonts w:ascii="宋体" w:hAnsi="宋体" w:eastAsia="宋体"/>
          <w:sz w:val="24"/>
          <w:szCs w:val="24"/>
        </w:rPr>
      </w:pPr>
      <w:r>
        <w:rPr>
          <w:rFonts w:ascii="宋体" w:hAnsi="宋体" w:eastAsia="宋体"/>
          <w:sz w:val="24"/>
          <w:szCs w:val="24"/>
        </w:rPr>
        <w:t xml:space="preserve">    在寻找销售量与定价关系时，使用了logit模型进行拟合。该模型计算概率时有着更高的准确性，且其概率严格的落入1-0之间，比较合理。且logit模型有较好的直观解释，可认为它是反映在最大值及最小值间最有可能所处的位置。</w:t>
      </w:r>
    </w:p>
    <w:p>
      <w:pPr>
        <w:spacing w:line="360" w:lineRule="auto"/>
        <w:rPr>
          <w:rFonts w:ascii="宋体" w:hAnsi="宋体" w:eastAsia="宋体"/>
          <w:sz w:val="24"/>
          <w:szCs w:val="24"/>
        </w:rPr>
      </w:pPr>
      <w:r>
        <w:rPr>
          <w:rFonts w:ascii="宋体" w:hAnsi="宋体" w:eastAsia="宋体"/>
          <w:sz w:val="24"/>
          <w:szCs w:val="24"/>
        </w:rPr>
        <w:t xml:space="preserve">    对于问题2，我们在时间序列分析中选择了Prophet模型，其优势在于灵活性，可以很容易地适应季节性与多个时期，对趋势做出不同的假设。</w:t>
      </w:r>
      <w:r>
        <w:rPr>
          <w:rFonts w:hint="eastAsia" w:ascii="宋体" w:hAnsi="宋体" w:eastAsia="宋体"/>
          <w:sz w:val="24"/>
          <w:szCs w:val="24"/>
        </w:rPr>
        <w:t>对具有趋势性、周期性等明显内在规律的数据敏感。这是相对于其他时间序列处理办法的优势</w:t>
      </w:r>
      <w:r>
        <w:rPr>
          <w:rFonts w:hint="eastAsia" w:ascii="宋体" w:hAnsi="宋体" w:eastAsia="宋体"/>
          <w:sz w:val="24"/>
          <w:szCs w:val="24"/>
          <w:vertAlign w:val="superscript"/>
        </w:rPr>
        <w:t>[</w:t>
      </w:r>
      <w:r>
        <w:rPr>
          <w:rFonts w:ascii="宋体" w:hAnsi="宋体" w:eastAsia="宋体"/>
          <w:sz w:val="24"/>
          <w:szCs w:val="24"/>
          <w:vertAlign w:val="superscript"/>
        </w:rPr>
        <w:t>5]</w:t>
      </w:r>
      <w:r>
        <w:rPr>
          <w:rFonts w:hint="eastAsia" w:ascii="宋体" w:hAnsi="宋体" w:eastAsia="宋体"/>
          <w:sz w:val="24"/>
          <w:szCs w:val="24"/>
        </w:rPr>
        <w:t>。</w:t>
      </w:r>
      <w:r>
        <w:rPr>
          <w:rFonts w:ascii="宋体" w:hAnsi="宋体" w:eastAsia="宋体"/>
          <w:sz w:val="24"/>
          <w:szCs w:val="24"/>
        </w:rPr>
        <w:t>且与ARIMA模型相比，其测量不需要有规律的间隔，不需要插入丢失的值，显得更为方便。</w:t>
      </w:r>
    </w:p>
    <w:p>
      <w:pPr>
        <w:spacing w:line="360" w:lineRule="auto"/>
        <w:ind w:firstLine="480"/>
        <w:rPr>
          <w:rFonts w:ascii="宋体" w:hAnsi="宋体" w:eastAsia="宋体"/>
          <w:sz w:val="24"/>
          <w:szCs w:val="24"/>
        </w:rPr>
      </w:pPr>
      <w:r>
        <w:rPr>
          <w:rFonts w:ascii="宋体" w:hAnsi="宋体" w:eastAsia="宋体"/>
          <w:sz w:val="24"/>
          <w:szCs w:val="24"/>
        </w:rPr>
        <w:t>在问题2的最后使用了模拟退火算法，其优势在于计算过程简单，适用于并行处理,可用于求解复杂的非线性优化问题.</w:t>
      </w:r>
      <w:r>
        <w:rPr>
          <w:rFonts w:hint="eastAsia" w:ascii="宋体" w:hAnsi="宋体" w:eastAsia="宋体"/>
          <w:sz w:val="24"/>
          <w:szCs w:val="24"/>
        </w:rPr>
        <w:t>且由于初始解与最终解都是随机选取的，因而具有一定抵御外界不稳定因素的能力。</w:t>
      </w:r>
    </w:p>
    <w:p>
      <w:pPr>
        <w:spacing w:line="360" w:lineRule="auto"/>
        <w:ind w:firstLine="480"/>
        <w:rPr>
          <w:rFonts w:ascii="宋体" w:hAnsi="宋体" w:eastAsia="宋体"/>
          <w:sz w:val="24"/>
          <w:szCs w:val="24"/>
        </w:rPr>
      </w:pPr>
      <w:r>
        <w:rPr>
          <w:rFonts w:hint="eastAsia" w:ascii="宋体" w:hAnsi="宋体" w:eastAsia="宋体"/>
          <w:sz w:val="24"/>
          <w:szCs w:val="24"/>
        </w:rPr>
        <w:t>对于问题3，我们采用化归思想，利用单品与所属品类间关系系数A、B，将利润公式与问题2中所解模型进行关联，在具有合理性的前提下，简化求解过程，且最后得到理想实验结果。</w:t>
      </w:r>
    </w:p>
    <w:p>
      <w:pPr>
        <w:spacing w:line="360" w:lineRule="auto"/>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.2</w:t>
      </w:r>
      <w:r>
        <w:rPr>
          <w:rFonts w:hint="eastAsia" w:ascii="楷体" w:hAnsi="楷体" w:eastAsia="楷体"/>
          <w:sz w:val="28"/>
          <w:szCs w:val="28"/>
        </w:rPr>
        <w:t>缺点</w:t>
      </w:r>
    </w:p>
    <w:p>
      <w:pPr>
        <w:spacing w:line="360" w:lineRule="auto"/>
        <w:rPr>
          <w:rFonts w:ascii="宋体" w:hAnsi="宋体" w:eastAsia="宋体"/>
          <w:sz w:val="24"/>
          <w:szCs w:val="24"/>
        </w:rPr>
      </w:pPr>
      <w:r>
        <w:rPr>
          <w:rFonts w:ascii="宋体" w:hAnsi="宋体" w:eastAsia="宋体"/>
          <w:sz w:val="24"/>
          <w:szCs w:val="24"/>
        </w:rPr>
        <w:t xml:space="preserve">    问题2中使用的模拟退火算法具有收敛速度慢,执行时间长,算法性能与初始值有关及参数敏感等缺点.如果降温过程足够缓慢,得到的解性能会比较好,但与此相对的是收敛速度太慢;如果降温过程过快,很可能得不到全局最优解，因此还存在改进的空间。</w:t>
      </w:r>
      <w:r>
        <w:rPr>
          <w:rFonts w:hint="eastAsia" w:ascii="宋体" w:hAnsi="宋体" w:eastAsia="宋体"/>
          <w:sz w:val="24"/>
          <w:szCs w:val="24"/>
        </w:rPr>
        <w:t>另外，</w:t>
      </w:r>
      <w:r>
        <w:rPr>
          <w:rFonts w:ascii="宋体" w:hAnsi="宋体" w:eastAsia="宋体"/>
          <w:sz w:val="24"/>
          <w:szCs w:val="24"/>
        </w:rPr>
        <w:t>对于二元logit回归模型来说，常用的拟合优度指标R^2没有特别明显的意义</w:t>
      </w:r>
      <w:r>
        <w:rPr>
          <w:rFonts w:hint="eastAsia" w:ascii="宋体" w:hAnsi="宋体" w:eastAsia="宋体"/>
          <w:sz w:val="24"/>
          <w:szCs w:val="24"/>
        </w:rPr>
        <w:t>。</w:t>
      </w:r>
    </w:p>
    <w:p>
      <w:pPr>
        <w:spacing w:line="360" w:lineRule="auto"/>
        <w:rPr>
          <w:rFonts w:ascii="宋体" w:hAnsi="宋体" w:eastAsia="宋体"/>
          <w:sz w:val="24"/>
          <w:szCs w:val="24"/>
        </w:rPr>
      </w:pPr>
    </w:p>
    <w:p>
      <w:pPr>
        <w:spacing w:line="360" w:lineRule="auto"/>
        <w:jc w:val="center"/>
        <w:rPr>
          <w:rFonts w:ascii="楷体" w:hAnsi="楷体" w:eastAsia="楷体"/>
          <w:b/>
          <w:bCs/>
          <w:sz w:val="30"/>
          <w:szCs w:val="30"/>
        </w:rPr>
      </w:pPr>
      <w:r>
        <w:rPr>
          <w:rFonts w:hint="eastAsia" w:ascii="楷体" w:hAnsi="楷体" w:eastAsia="楷体"/>
          <w:b/>
          <w:bCs/>
          <w:sz w:val="30"/>
          <w:szCs w:val="30"/>
        </w:rPr>
        <w:t>五、参考文献</w:t>
      </w:r>
    </w:p>
    <w:p>
      <w:pPr>
        <w:spacing w:line="288" w:lineRule="auto"/>
        <w:ind w:left="480" w:hanging="480" w:hanging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t xml:space="preserve"> </w:t>
      </w:r>
      <w:r>
        <w:rPr>
          <w:rFonts w:ascii="宋体" w:hAnsi="宋体" w:eastAsia="宋体"/>
          <w:sz w:val="24"/>
          <w:szCs w:val="24"/>
        </w:rPr>
        <w:t>Pearson, Spearman, Kendall 三大相关系数简单介绍</w:t>
      </w:r>
      <w:r>
        <w:rPr>
          <w:rFonts w:hint="eastAsia" w:ascii="宋体" w:hAnsi="宋体" w:eastAsia="宋体"/>
          <w:sz w:val="24"/>
          <w:szCs w:val="24"/>
        </w:rPr>
        <w:t>，</w:t>
      </w:r>
      <w:r>
        <w:fldChar w:fldCharType="begin"/>
      </w:r>
      <w:r>
        <w:instrText xml:space="preserve"> HYPERLINK "https://zhuanlan.zhihu.com/p/60059869/" </w:instrText>
      </w:r>
      <w:r>
        <w:fldChar w:fldCharType="separate"/>
      </w:r>
      <w:r>
        <w:rPr>
          <w:rStyle w:val="14"/>
          <w:rFonts w:ascii="宋体" w:hAnsi="宋体" w:eastAsia="宋体"/>
          <w:sz w:val="24"/>
          <w:szCs w:val="24"/>
        </w:rPr>
        <w:t>https://zhuanlan.zhihu.com/p/60059869</w:t>
      </w:r>
      <w:r>
        <w:rPr>
          <w:rStyle w:val="14"/>
          <w:rFonts w:ascii="宋体" w:hAnsi="宋体" w:eastAsia="宋体"/>
          <w:sz w:val="24"/>
          <w:szCs w:val="24"/>
        </w:rPr>
        <w:fldChar w:fldCharType="end"/>
      </w:r>
      <w:r>
        <w:rPr>
          <w:rFonts w:hint="eastAsia" w:ascii="宋体" w:hAnsi="宋体" w:eastAsia="宋体"/>
          <w:sz w:val="24"/>
          <w:szCs w:val="24"/>
        </w:rPr>
        <w:t>，</w:t>
      </w:r>
    </w:p>
    <w:p>
      <w:pPr>
        <w:spacing w:line="288" w:lineRule="auto"/>
        <w:ind w:left="480" w:hanging="480" w:hangingChars="200"/>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2020</w:t>
      </w:r>
      <w:r>
        <w:rPr>
          <w:rFonts w:hint="eastAsia" w:ascii="宋体" w:hAnsi="宋体" w:eastAsia="宋体"/>
          <w:sz w:val="24"/>
          <w:szCs w:val="24"/>
        </w:rPr>
        <w:t>年5月9日.</w:t>
      </w:r>
    </w:p>
    <w:p>
      <w:pPr>
        <w:spacing w:line="288" w:lineRule="auto"/>
        <w:ind w:left="480" w:hanging="480" w:hangingChars="200"/>
        <w:jc w:val="left"/>
        <w:rPr>
          <w:rFonts w:ascii="宋体" w:hAnsi="宋体" w:eastAsia="宋体"/>
          <w:sz w:val="24"/>
          <w:szCs w:val="24"/>
        </w:rPr>
      </w:pPr>
      <w:r>
        <w:rPr>
          <w:rFonts w:ascii="宋体" w:hAnsi="宋体" w:eastAsia="宋体"/>
          <w:sz w:val="24"/>
          <w:szCs w:val="24"/>
        </w:rPr>
        <w:t>[2]</w:t>
      </w:r>
      <w:r>
        <w:rPr>
          <w:rFonts w:hint="eastAsia"/>
        </w:rPr>
        <w:t xml:space="preserve"> </w:t>
      </w:r>
      <w:r>
        <w:rPr>
          <w:rFonts w:hint="eastAsia" w:ascii="宋体" w:hAnsi="宋体" w:eastAsia="宋体"/>
          <w:sz w:val="24"/>
          <w:szCs w:val="24"/>
        </w:rPr>
        <w:t>成本加成定价法评介款，</w:t>
      </w:r>
      <w:r>
        <w:rPr>
          <w:rFonts w:ascii="宋体" w:hAnsi="宋体" w:eastAsia="宋体"/>
          <w:sz w:val="24"/>
          <w:szCs w:val="24"/>
        </w:rPr>
        <w:t>韩俊华</w:t>
      </w:r>
      <w:r>
        <w:rPr>
          <w:rFonts w:hint="eastAsia" w:ascii="宋体" w:hAnsi="宋体" w:eastAsia="宋体"/>
          <w:sz w:val="24"/>
          <w:szCs w:val="24"/>
        </w:rPr>
        <w:t>，</w:t>
      </w:r>
      <w:r>
        <w:rPr>
          <w:rFonts w:ascii="宋体" w:hAnsi="宋体" w:eastAsia="宋体"/>
          <w:sz w:val="24"/>
          <w:szCs w:val="24"/>
        </w:rPr>
        <w:t>干胜道</w:t>
      </w:r>
      <w:r>
        <w:rPr>
          <w:rFonts w:hint="eastAsia" w:ascii="宋体" w:hAnsi="宋体" w:eastAsia="宋体"/>
          <w:sz w:val="24"/>
          <w:szCs w:val="24"/>
        </w:rPr>
        <w:t>，</w:t>
      </w:r>
      <w:r>
        <w:fldChar w:fldCharType="begin"/>
      </w:r>
      <w:r>
        <w:instrText xml:space="preserve"> HYPERLINK "https://x.cnki.net/xmlRead/xml.html?pageType=web&amp;fileName=CKYK201222033&amp;tableName=CJFDTOTAL&amp;dbCode=CJFD&amp;topic=&amp;fileSourceType=1&amp;taskId=&amp;from=&amp;groupId=&amp;appId=CRSP_BASIC_PSMC&amp;act=&amp;customReading=" </w:instrText>
      </w:r>
      <w:r>
        <w:fldChar w:fldCharType="separate"/>
      </w:r>
      <w:r>
        <w:rPr>
          <w:rStyle w:val="14"/>
          <w:rFonts w:ascii="宋体" w:hAnsi="宋体" w:eastAsia="宋体"/>
          <w:sz w:val="24"/>
          <w:szCs w:val="24"/>
        </w:rPr>
        <w:t>https://x.cnki.net/xmlRead/xml.html?pageType=web&amp;fileName=CKYK201222033&amp;tableName=CJFDTOTAL&amp;dbCode=CJFD&amp;topic=&amp;fileSourceType=1&amp;taskId=&amp;from=&amp;groupId=&amp;appId=CRSP_BASIC_PSMC&amp;act=&amp;customReading=</w:t>
      </w:r>
      <w:r>
        <w:rPr>
          <w:rStyle w:val="14"/>
          <w:rFonts w:ascii="宋体" w:hAnsi="宋体" w:eastAsia="宋体"/>
          <w:sz w:val="24"/>
          <w:szCs w:val="24"/>
        </w:rPr>
        <w:fldChar w:fldCharType="end"/>
      </w:r>
    </w:p>
    <w:p>
      <w:pPr>
        <w:spacing w:line="288" w:lineRule="auto"/>
        <w:ind w:left="480" w:hanging="480" w:hanging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rPr>
        <w:t xml:space="preserve"> </w:t>
      </w:r>
      <w:r>
        <w:rPr>
          <w:rFonts w:hint="eastAsia" w:ascii="宋体" w:hAnsi="宋体" w:eastAsia="宋体"/>
          <w:sz w:val="24"/>
          <w:szCs w:val="24"/>
        </w:rPr>
        <w:t>姜启源，薛金星，叶俊</w:t>
      </w:r>
      <w:r>
        <w:rPr>
          <w:rFonts w:ascii="宋体" w:hAnsi="宋体" w:eastAsia="宋体"/>
          <w:sz w:val="24"/>
          <w:szCs w:val="24"/>
        </w:rPr>
        <w:t>.数学模型[M].北京：高等教育出版社，2018.</w:t>
      </w:r>
    </w:p>
    <w:p>
      <w:pPr>
        <w:spacing w:line="288" w:lineRule="auto"/>
        <w:ind w:left="480" w:hanging="480" w:hanging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rPr>
        <w:t xml:space="preserve"> </w:t>
      </w:r>
      <w:r>
        <w:rPr>
          <w:rFonts w:hint="eastAsia" w:ascii="宋体" w:hAnsi="宋体" w:eastAsia="宋体"/>
          <w:sz w:val="24"/>
          <w:szCs w:val="24"/>
        </w:rPr>
        <w:t>时间序列预测（五）——</w:t>
      </w:r>
      <w:r>
        <w:rPr>
          <w:rFonts w:ascii="宋体" w:hAnsi="宋体" w:eastAsia="宋体"/>
          <w:sz w:val="24"/>
          <w:szCs w:val="24"/>
        </w:rPr>
        <w:t xml:space="preserve"> Prophet模型</w:t>
      </w:r>
      <w:r>
        <w:rPr>
          <w:rFonts w:hint="eastAsia" w:ascii="宋体" w:hAnsi="宋体" w:eastAsia="宋体"/>
          <w:sz w:val="24"/>
          <w:szCs w:val="24"/>
        </w:rPr>
        <w:t>，</w:t>
      </w:r>
      <w:r>
        <w:fldChar w:fldCharType="begin"/>
      </w:r>
      <w:r>
        <w:instrText xml:space="preserve"> HYPERLINK "https://blog.csdn.net/kewei168/article/details/90375897" </w:instrText>
      </w:r>
      <w:r>
        <w:fldChar w:fldCharType="separate"/>
      </w:r>
      <w:r>
        <w:rPr>
          <w:rStyle w:val="14"/>
          <w:rFonts w:ascii="宋体" w:hAnsi="宋体" w:eastAsia="宋体"/>
          <w:sz w:val="24"/>
          <w:szCs w:val="24"/>
        </w:rPr>
        <w:t>https://blog.csdn.net/kewei168/article/details/90375897</w:t>
      </w:r>
      <w:r>
        <w:rPr>
          <w:rStyle w:val="14"/>
          <w:rFonts w:ascii="宋体" w:hAnsi="宋体" w:eastAsia="宋体"/>
          <w:sz w:val="24"/>
          <w:szCs w:val="24"/>
        </w:rPr>
        <w:fldChar w:fldCharType="end"/>
      </w:r>
      <w:r>
        <w:rPr>
          <w:rFonts w:hint="eastAsia" w:ascii="宋体" w:hAnsi="宋体" w:eastAsia="宋体"/>
          <w:sz w:val="24"/>
          <w:szCs w:val="24"/>
        </w:rPr>
        <w:t>，</w:t>
      </w:r>
    </w:p>
    <w:p>
      <w:pPr>
        <w:spacing w:line="288" w:lineRule="auto"/>
        <w:ind w:left="480" w:hanging="480" w:hangingChars="200"/>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2019</w:t>
      </w:r>
      <w:r>
        <w:rPr>
          <w:rFonts w:hint="eastAsia" w:ascii="宋体" w:hAnsi="宋体" w:eastAsia="宋体"/>
          <w:sz w:val="24"/>
          <w:szCs w:val="24"/>
        </w:rPr>
        <w:t>年5月2</w:t>
      </w:r>
      <w:r>
        <w:rPr>
          <w:rFonts w:ascii="宋体" w:hAnsi="宋体" w:eastAsia="宋体"/>
          <w:sz w:val="24"/>
          <w:szCs w:val="24"/>
        </w:rPr>
        <w:t>0</w:t>
      </w:r>
      <w:r>
        <w:rPr>
          <w:rFonts w:hint="eastAsia" w:ascii="宋体" w:hAnsi="宋体" w:eastAsia="宋体"/>
          <w:sz w:val="24"/>
          <w:szCs w:val="24"/>
        </w:rPr>
        <w:t>日.</w:t>
      </w:r>
    </w:p>
    <w:p>
      <w:pPr>
        <w:spacing w:line="288" w:lineRule="auto"/>
        <w:ind w:left="480" w:hanging="480" w:hangingChars="20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w:t>
      </w:r>
      <w:r>
        <w:t xml:space="preserve"> </w:t>
      </w:r>
      <w:r>
        <w:rPr>
          <w:rFonts w:ascii="宋体" w:hAnsi="宋体" w:eastAsia="宋体"/>
          <w:sz w:val="24"/>
          <w:szCs w:val="24"/>
        </w:rPr>
        <w:t>Prophet时序模型在短期水质溶氧预测中的应用</w:t>
      </w:r>
      <w:r>
        <w:rPr>
          <w:rFonts w:hint="eastAsia" w:ascii="宋体" w:hAnsi="宋体" w:eastAsia="宋体"/>
          <w:sz w:val="24"/>
          <w:szCs w:val="24"/>
        </w:rPr>
        <w:t>，</w:t>
      </w:r>
      <w:r>
        <w:rPr>
          <w:rFonts w:ascii="宋体" w:hAnsi="宋体" w:eastAsia="宋体"/>
          <w:sz w:val="24"/>
          <w:szCs w:val="24"/>
        </w:rPr>
        <w:t>沈时宇</w:t>
      </w:r>
      <w:r>
        <w:rPr>
          <w:rFonts w:hint="eastAsia" w:ascii="宋体" w:hAnsi="宋体" w:eastAsia="宋体"/>
          <w:sz w:val="24"/>
          <w:szCs w:val="24"/>
        </w:rPr>
        <w:t>，</w:t>
      </w:r>
      <w:r>
        <w:rPr>
          <w:rFonts w:ascii="宋体" w:hAnsi="宋体" w:eastAsia="宋体"/>
          <w:sz w:val="24"/>
          <w:szCs w:val="24"/>
        </w:rPr>
        <w:t>陈明</w:t>
      </w:r>
      <w:r>
        <w:rPr>
          <w:rFonts w:hint="eastAsia" w:ascii="宋体" w:hAnsi="宋体" w:eastAsia="宋体"/>
          <w:sz w:val="24"/>
          <w:szCs w:val="24"/>
        </w:rPr>
        <w:t>，</w:t>
      </w:r>
      <w:r>
        <w:fldChar w:fldCharType="begin"/>
      </w:r>
      <w:r>
        <w:instrText xml:space="preserve"> HYPERLINK "https://x.cnki.net/xmlRead/xml.html?pageType=web&amp;fileName=HDXY202003005&amp;tableName=CJFDTOTAL&amp;dbCode=CJFD&amp;topic=&amp;fileSourceType=1&amp;taskId=&amp;from=&amp;groupId=&amp;appId=CRSP_BASIC_PSMC&amp;act=&amp;customReading=" </w:instrText>
      </w:r>
      <w:r>
        <w:fldChar w:fldCharType="separate"/>
      </w:r>
      <w:r>
        <w:rPr>
          <w:rStyle w:val="14"/>
          <w:rFonts w:ascii="宋体" w:hAnsi="宋体" w:eastAsia="宋体"/>
          <w:sz w:val="24"/>
          <w:szCs w:val="24"/>
        </w:rPr>
        <w:t>https://x.cnki.net/xmlRead/xml.html?pageType=web&amp;fileName=HDXY202003005&amp;tableName=CJFDTOTAL&amp;dbCode=CJFD&amp;topic=&amp;fileSourceType=1&amp;taskId=&amp;from=&amp;groupId=&amp;appId=CRSP_BASIC_PSMC&amp;act=&amp;customReading=</w:t>
      </w:r>
      <w:r>
        <w:rPr>
          <w:rStyle w:val="14"/>
          <w:rFonts w:ascii="宋体" w:hAnsi="宋体" w:eastAsia="宋体"/>
          <w:sz w:val="24"/>
          <w:szCs w:val="24"/>
        </w:rPr>
        <w:fldChar w:fldCharType="end"/>
      </w:r>
    </w:p>
    <w:p>
      <w:pPr>
        <w:spacing w:line="288" w:lineRule="auto"/>
        <w:ind w:left="480" w:hanging="480" w:hangingChars="200"/>
        <w:jc w:val="left"/>
        <w:rPr>
          <w:rFonts w:ascii="宋体" w:hAnsi="宋体" w:eastAsia="宋体"/>
          <w:sz w:val="24"/>
          <w:szCs w:val="24"/>
        </w:rPr>
      </w:pP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师 珑天" w:date="2023-09-10T18:52:00Z" w:initials="">
    <w:p w14:paraId="35155DF2">
      <w:pPr>
        <w:pStyle w:val="3"/>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5155D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976955"/>
      <w:docPartObj>
        <w:docPartGallery w:val="AutoText"/>
      </w:docPartObj>
    </w:sdtPr>
    <w:sdtEndPr>
      <w:rPr>
        <w:b/>
        <w:bCs/>
      </w:rPr>
    </w:sdtEndPr>
    <w:sdtContent>
      <w:p>
        <w:pPr>
          <w:pStyle w:val="5"/>
          <w:jc w:val="center"/>
        </w:pPr>
        <w:r>
          <mc:AlternateContent>
            <mc:Choice Requires="wps">
              <w:drawing>
                <wp:inline distT="0" distB="0" distL="0" distR="0">
                  <wp:extent cx="5467350" cy="45085"/>
                  <wp:effectExtent l="9525" t="9525" r="0" b="2540"/>
                  <wp:docPr id="1472322123" name="流程图: 决策 1472322123" descr="Light horizontal"/>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wps:spPr>
                        <wps:bodyPr rot="0" vert="horz" wrap="square" lIns="91440" tIns="45720" rIns="91440" bIns="45720" anchor="t" anchorCtr="0" upright="1">
                          <a:noAutofit/>
                        </wps:bodyPr>
                      </wps:wsp>
                    </a:graphicData>
                  </a:graphic>
                </wp:inline>
              </w:drawing>
            </mc:Choice>
            <mc:Fallback>
              <w:pict>
                <v:shape id="_x0000_s1026" o:spid="_x0000_s1026" o:spt="110" alt="Light horizontal" type="#_x0000_t110" style="flip:y;height:3.55pt;width:430.5pt;" fillcolor="#000000" filled="t" stroked="f" coordsize="21600,21600" o:gfxdata="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PeyHLUAAAAAwEAAA8AAAAAAAAAAQAgAAAAIgAAAGRycy9kb3ducmV2LnhtbFBL&#10;AQIUABQAAAAIAIdO4kBxBjXDbAIAAL0EAAAOAAAAAAAAAAEAIAAAACMBAABkcnMvZTJvRG9jLnht&#10;bFBLBQYAAAAABgAGAFkBAAABBgAAAAA=&#10;">
                  <v:fill type="pattern" on="t" color2="#FFFFFF" o:title="浅色横线" focussize="0,0" r:id="rId1"/>
                  <v:stroke on="f"/>
                  <v:imagedata o:title=""/>
                  <o:lock v:ext="edit" aspectratio="f"/>
                  <w10:wrap type="none"/>
                  <w10:anchorlock/>
                </v:shape>
              </w:pict>
            </mc:Fallback>
          </mc:AlternateContent>
        </w:r>
      </w:p>
      <w:p>
        <w:pPr>
          <w:pStyle w:val="5"/>
          <w:jc w:val="center"/>
          <w:rPr>
            <w:b/>
            <w:bCs/>
          </w:rPr>
        </w:pPr>
        <w:r>
          <w:rPr>
            <w:b/>
            <w:bCs/>
          </w:rPr>
          <w:fldChar w:fldCharType="begin"/>
        </w:r>
        <w:r>
          <w:rPr>
            <w:b/>
            <w:bCs/>
          </w:rPr>
          <w:instrText xml:space="preserve">PAGE    \* MERGEFORMAT</w:instrText>
        </w:r>
        <w:r>
          <w:rPr>
            <w:b/>
            <w:bCs/>
          </w:rPr>
          <w:fldChar w:fldCharType="separate"/>
        </w:r>
        <w:r>
          <w:rPr>
            <w:b/>
            <w:bCs/>
            <w:lang w:val="zh-CN"/>
          </w:rPr>
          <w:t>2</w:t>
        </w:r>
        <w:r>
          <w:rPr>
            <w:b/>
            <w:bCs/>
          </w:rPr>
          <w:fldChar w:fldCharType="end"/>
        </w:r>
      </w:p>
    </w:sdtContent>
  </w:sdt>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师 珑天">
    <w15:presenceInfo w15:providerId="Windows Live" w15:userId="40dda0636dfee2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A3M2M3NjAwZTZlYzE3MTE0MTI5NTQyYjJlM2Q4ZDgifQ=="/>
  </w:docVars>
  <w:rsids>
    <w:rsidRoot w:val="00E233A2"/>
    <w:rsid w:val="00002A59"/>
    <w:rsid w:val="00003D22"/>
    <w:rsid w:val="000064E2"/>
    <w:rsid w:val="00006DF9"/>
    <w:rsid w:val="00007CCE"/>
    <w:rsid w:val="000101E6"/>
    <w:rsid w:val="00012074"/>
    <w:rsid w:val="00021DF2"/>
    <w:rsid w:val="0002379D"/>
    <w:rsid w:val="00041DEF"/>
    <w:rsid w:val="00046A67"/>
    <w:rsid w:val="00050833"/>
    <w:rsid w:val="0005166A"/>
    <w:rsid w:val="00060BCB"/>
    <w:rsid w:val="000659B6"/>
    <w:rsid w:val="00066E3A"/>
    <w:rsid w:val="00083B07"/>
    <w:rsid w:val="00083E25"/>
    <w:rsid w:val="00084FBF"/>
    <w:rsid w:val="000C0869"/>
    <w:rsid w:val="000C69D6"/>
    <w:rsid w:val="000D1272"/>
    <w:rsid w:val="000E0736"/>
    <w:rsid w:val="000E1005"/>
    <w:rsid w:val="000E2253"/>
    <w:rsid w:val="000E5EB3"/>
    <w:rsid w:val="000F00F2"/>
    <w:rsid w:val="000F2AFD"/>
    <w:rsid w:val="000F57EE"/>
    <w:rsid w:val="000F65F0"/>
    <w:rsid w:val="000F77F6"/>
    <w:rsid w:val="001170F3"/>
    <w:rsid w:val="00117180"/>
    <w:rsid w:val="00124240"/>
    <w:rsid w:val="00137747"/>
    <w:rsid w:val="001448EE"/>
    <w:rsid w:val="00154C4E"/>
    <w:rsid w:val="001676CF"/>
    <w:rsid w:val="00170958"/>
    <w:rsid w:val="001777EE"/>
    <w:rsid w:val="00185395"/>
    <w:rsid w:val="00191F8E"/>
    <w:rsid w:val="00192190"/>
    <w:rsid w:val="00192D5C"/>
    <w:rsid w:val="00196D0C"/>
    <w:rsid w:val="001A16AC"/>
    <w:rsid w:val="001A1C86"/>
    <w:rsid w:val="001C6DF5"/>
    <w:rsid w:val="001D3F24"/>
    <w:rsid w:val="001D5024"/>
    <w:rsid w:val="001D6880"/>
    <w:rsid w:val="001E27CD"/>
    <w:rsid w:val="001F248F"/>
    <w:rsid w:val="001F2ACF"/>
    <w:rsid w:val="001F4C95"/>
    <w:rsid w:val="002035CA"/>
    <w:rsid w:val="00204A07"/>
    <w:rsid w:val="002065EB"/>
    <w:rsid w:val="00206D9A"/>
    <w:rsid w:val="002102CD"/>
    <w:rsid w:val="002115AA"/>
    <w:rsid w:val="0022088A"/>
    <w:rsid w:val="002232C1"/>
    <w:rsid w:val="002348CF"/>
    <w:rsid w:val="0024043D"/>
    <w:rsid w:val="00245CBB"/>
    <w:rsid w:val="00280775"/>
    <w:rsid w:val="00295576"/>
    <w:rsid w:val="002A51EA"/>
    <w:rsid w:val="002B43CF"/>
    <w:rsid w:val="002B7E33"/>
    <w:rsid w:val="002C12E1"/>
    <w:rsid w:val="002C3BCA"/>
    <w:rsid w:val="002C401A"/>
    <w:rsid w:val="002C44B4"/>
    <w:rsid w:val="002C51E7"/>
    <w:rsid w:val="002C592A"/>
    <w:rsid w:val="002C66CF"/>
    <w:rsid w:val="002D5624"/>
    <w:rsid w:val="002D74A1"/>
    <w:rsid w:val="002F1741"/>
    <w:rsid w:val="002F4857"/>
    <w:rsid w:val="002F4E31"/>
    <w:rsid w:val="002F561E"/>
    <w:rsid w:val="002F7D4B"/>
    <w:rsid w:val="003042DA"/>
    <w:rsid w:val="00305F19"/>
    <w:rsid w:val="00333E7A"/>
    <w:rsid w:val="00340EB6"/>
    <w:rsid w:val="00345A14"/>
    <w:rsid w:val="00345AD5"/>
    <w:rsid w:val="00357962"/>
    <w:rsid w:val="00357DDB"/>
    <w:rsid w:val="0037009A"/>
    <w:rsid w:val="00372970"/>
    <w:rsid w:val="00381154"/>
    <w:rsid w:val="00383D64"/>
    <w:rsid w:val="003868C2"/>
    <w:rsid w:val="00390F18"/>
    <w:rsid w:val="0039447C"/>
    <w:rsid w:val="00395119"/>
    <w:rsid w:val="003B18A0"/>
    <w:rsid w:val="003B31DE"/>
    <w:rsid w:val="003B3899"/>
    <w:rsid w:val="003E439E"/>
    <w:rsid w:val="003E7F13"/>
    <w:rsid w:val="00412B09"/>
    <w:rsid w:val="00430D5B"/>
    <w:rsid w:val="00433A58"/>
    <w:rsid w:val="00437455"/>
    <w:rsid w:val="00441CDE"/>
    <w:rsid w:val="00450940"/>
    <w:rsid w:val="00453B36"/>
    <w:rsid w:val="00457444"/>
    <w:rsid w:val="00472DD7"/>
    <w:rsid w:val="004739FA"/>
    <w:rsid w:val="004C366F"/>
    <w:rsid w:val="004C6C22"/>
    <w:rsid w:val="004E413E"/>
    <w:rsid w:val="004E7FAE"/>
    <w:rsid w:val="004F0C1E"/>
    <w:rsid w:val="004F6552"/>
    <w:rsid w:val="004F7E1C"/>
    <w:rsid w:val="005157BE"/>
    <w:rsid w:val="005203F4"/>
    <w:rsid w:val="00520578"/>
    <w:rsid w:val="005237B7"/>
    <w:rsid w:val="005503BD"/>
    <w:rsid w:val="005565A8"/>
    <w:rsid w:val="00557658"/>
    <w:rsid w:val="005715D8"/>
    <w:rsid w:val="00571962"/>
    <w:rsid w:val="00573B03"/>
    <w:rsid w:val="00574B09"/>
    <w:rsid w:val="00576700"/>
    <w:rsid w:val="00593934"/>
    <w:rsid w:val="00593C15"/>
    <w:rsid w:val="00595477"/>
    <w:rsid w:val="005A1DFD"/>
    <w:rsid w:val="005A7B43"/>
    <w:rsid w:val="005B6E5F"/>
    <w:rsid w:val="005C5587"/>
    <w:rsid w:val="005C6E7F"/>
    <w:rsid w:val="005D7948"/>
    <w:rsid w:val="005E012E"/>
    <w:rsid w:val="005E3541"/>
    <w:rsid w:val="005E734D"/>
    <w:rsid w:val="005F7869"/>
    <w:rsid w:val="00601D5F"/>
    <w:rsid w:val="00602D04"/>
    <w:rsid w:val="00606E61"/>
    <w:rsid w:val="00610648"/>
    <w:rsid w:val="006108BC"/>
    <w:rsid w:val="00617013"/>
    <w:rsid w:val="0064098D"/>
    <w:rsid w:val="0065296E"/>
    <w:rsid w:val="00661AE8"/>
    <w:rsid w:val="00673489"/>
    <w:rsid w:val="00683EB2"/>
    <w:rsid w:val="00685D51"/>
    <w:rsid w:val="00691ECD"/>
    <w:rsid w:val="00695DAB"/>
    <w:rsid w:val="006B3706"/>
    <w:rsid w:val="006C0CA1"/>
    <w:rsid w:val="006D6AF2"/>
    <w:rsid w:val="006E1A4F"/>
    <w:rsid w:val="006E2408"/>
    <w:rsid w:val="006E72BD"/>
    <w:rsid w:val="00700F2D"/>
    <w:rsid w:val="007021C4"/>
    <w:rsid w:val="00711C0F"/>
    <w:rsid w:val="00713AA3"/>
    <w:rsid w:val="0071743B"/>
    <w:rsid w:val="007205F8"/>
    <w:rsid w:val="0072179E"/>
    <w:rsid w:val="007256A4"/>
    <w:rsid w:val="00752124"/>
    <w:rsid w:val="00762833"/>
    <w:rsid w:val="007662E3"/>
    <w:rsid w:val="00767178"/>
    <w:rsid w:val="00783349"/>
    <w:rsid w:val="0079096B"/>
    <w:rsid w:val="007942B5"/>
    <w:rsid w:val="00795BFB"/>
    <w:rsid w:val="007A22C9"/>
    <w:rsid w:val="007A5439"/>
    <w:rsid w:val="007B24A1"/>
    <w:rsid w:val="007B2B02"/>
    <w:rsid w:val="007B4C28"/>
    <w:rsid w:val="007B5130"/>
    <w:rsid w:val="007B6169"/>
    <w:rsid w:val="007C0EEB"/>
    <w:rsid w:val="007D5D82"/>
    <w:rsid w:val="007E5399"/>
    <w:rsid w:val="007F1CA7"/>
    <w:rsid w:val="007F2AF5"/>
    <w:rsid w:val="007F388E"/>
    <w:rsid w:val="008228A5"/>
    <w:rsid w:val="00823CD0"/>
    <w:rsid w:val="00824A96"/>
    <w:rsid w:val="00825FB9"/>
    <w:rsid w:val="00827A17"/>
    <w:rsid w:val="008416E4"/>
    <w:rsid w:val="00845364"/>
    <w:rsid w:val="00850771"/>
    <w:rsid w:val="008526F0"/>
    <w:rsid w:val="008530E8"/>
    <w:rsid w:val="00856843"/>
    <w:rsid w:val="00865884"/>
    <w:rsid w:val="008665DA"/>
    <w:rsid w:val="00873379"/>
    <w:rsid w:val="008747B6"/>
    <w:rsid w:val="00877381"/>
    <w:rsid w:val="0088377A"/>
    <w:rsid w:val="00892866"/>
    <w:rsid w:val="008938C3"/>
    <w:rsid w:val="008960CC"/>
    <w:rsid w:val="008A41EA"/>
    <w:rsid w:val="008A439A"/>
    <w:rsid w:val="008A63B5"/>
    <w:rsid w:val="008B1F9C"/>
    <w:rsid w:val="008B6E7D"/>
    <w:rsid w:val="008C16D3"/>
    <w:rsid w:val="008C6879"/>
    <w:rsid w:val="008D00A6"/>
    <w:rsid w:val="008D3074"/>
    <w:rsid w:val="008D5D18"/>
    <w:rsid w:val="008D6C25"/>
    <w:rsid w:val="008D7B99"/>
    <w:rsid w:val="008F30EB"/>
    <w:rsid w:val="0090290B"/>
    <w:rsid w:val="00913709"/>
    <w:rsid w:val="00913AC1"/>
    <w:rsid w:val="00920153"/>
    <w:rsid w:val="00922A86"/>
    <w:rsid w:val="0092616E"/>
    <w:rsid w:val="009421A6"/>
    <w:rsid w:val="00947FB6"/>
    <w:rsid w:val="00953D5E"/>
    <w:rsid w:val="00953EB6"/>
    <w:rsid w:val="009613F0"/>
    <w:rsid w:val="00962158"/>
    <w:rsid w:val="0096560A"/>
    <w:rsid w:val="0096732E"/>
    <w:rsid w:val="009777D7"/>
    <w:rsid w:val="009778CC"/>
    <w:rsid w:val="009836DC"/>
    <w:rsid w:val="009865C5"/>
    <w:rsid w:val="009A0581"/>
    <w:rsid w:val="009A57E3"/>
    <w:rsid w:val="009B6CD1"/>
    <w:rsid w:val="009C01C6"/>
    <w:rsid w:val="009D1580"/>
    <w:rsid w:val="009E6753"/>
    <w:rsid w:val="009F1674"/>
    <w:rsid w:val="009F6D28"/>
    <w:rsid w:val="00A048A7"/>
    <w:rsid w:val="00A23A59"/>
    <w:rsid w:val="00A24739"/>
    <w:rsid w:val="00A25C50"/>
    <w:rsid w:val="00A26A44"/>
    <w:rsid w:val="00A314B1"/>
    <w:rsid w:val="00A34D10"/>
    <w:rsid w:val="00A4449C"/>
    <w:rsid w:val="00A45AF4"/>
    <w:rsid w:val="00A639BF"/>
    <w:rsid w:val="00A73972"/>
    <w:rsid w:val="00A864D4"/>
    <w:rsid w:val="00A95DC7"/>
    <w:rsid w:val="00AA0E88"/>
    <w:rsid w:val="00AA1CA7"/>
    <w:rsid w:val="00AB04BF"/>
    <w:rsid w:val="00AB1B39"/>
    <w:rsid w:val="00AB6FC3"/>
    <w:rsid w:val="00AC0354"/>
    <w:rsid w:val="00AD2E54"/>
    <w:rsid w:val="00AF4592"/>
    <w:rsid w:val="00B15A39"/>
    <w:rsid w:val="00B24CBD"/>
    <w:rsid w:val="00B270BC"/>
    <w:rsid w:val="00B34360"/>
    <w:rsid w:val="00B4015C"/>
    <w:rsid w:val="00B424FC"/>
    <w:rsid w:val="00B438CF"/>
    <w:rsid w:val="00B56207"/>
    <w:rsid w:val="00B56586"/>
    <w:rsid w:val="00B573D3"/>
    <w:rsid w:val="00B65507"/>
    <w:rsid w:val="00B67A26"/>
    <w:rsid w:val="00B73C39"/>
    <w:rsid w:val="00B83DC4"/>
    <w:rsid w:val="00B93F02"/>
    <w:rsid w:val="00BA0C98"/>
    <w:rsid w:val="00BA33E6"/>
    <w:rsid w:val="00BA673D"/>
    <w:rsid w:val="00BA6D93"/>
    <w:rsid w:val="00BB2112"/>
    <w:rsid w:val="00BB6C1F"/>
    <w:rsid w:val="00BB7C60"/>
    <w:rsid w:val="00BC626E"/>
    <w:rsid w:val="00BD1409"/>
    <w:rsid w:val="00BD2AD4"/>
    <w:rsid w:val="00BD2C73"/>
    <w:rsid w:val="00BD5A08"/>
    <w:rsid w:val="00BE281B"/>
    <w:rsid w:val="00BE2EB9"/>
    <w:rsid w:val="00BF0D67"/>
    <w:rsid w:val="00C023A1"/>
    <w:rsid w:val="00C02950"/>
    <w:rsid w:val="00C14D4E"/>
    <w:rsid w:val="00C159CD"/>
    <w:rsid w:val="00C20951"/>
    <w:rsid w:val="00C256BA"/>
    <w:rsid w:val="00C451ED"/>
    <w:rsid w:val="00C52EAE"/>
    <w:rsid w:val="00C53305"/>
    <w:rsid w:val="00C64B94"/>
    <w:rsid w:val="00C6746C"/>
    <w:rsid w:val="00C716FD"/>
    <w:rsid w:val="00C83AA2"/>
    <w:rsid w:val="00CA5D10"/>
    <w:rsid w:val="00CA6F1F"/>
    <w:rsid w:val="00CB6C4F"/>
    <w:rsid w:val="00CC7151"/>
    <w:rsid w:val="00CD1FF8"/>
    <w:rsid w:val="00CD5DF2"/>
    <w:rsid w:val="00CE12AC"/>
    <w:rsid w:val="00CE5877"/>
    <w:rsid w:val="00CE747D"/>
    <w:rsid w:val="00CF3C0F"/>
    <w:rsid w:val="00CF424F"/>
    <w:rsid w:val="00CF449C"/>
    <w:rsid w:val="00CF79B7"/>
    <w:rsid w:val="00D03E86"/>
    <w:rsid w:val="00D07904"/>
    <w:rsid w:val="00D10600"/>
    <w:rsid w:val="00D24A5F"/>
    <w:rsid w:val="00D24D77"/>
    <w:rsid w:val="00D36827"/>
    <w:rsid w:val="00D474C8"/>
    <w:rsid w:val="00D52FDA"/>
    <w:rsid w:val="00D5402A"/>
    <w:rsid w:val="00D62A90"/>
    <w:rsid w:val="00D70099"/>
    <w:rsid w:val="00D92D80"/>
    <w:rsid w:val="00D94DB1"/>
    <w:rsid w:val="00D96DDF"/>
    <w:rsid w:val="00DB6104"/>
    <w:rsid w:val="00DB7CAD"/>
    <w:rsid w:val="00DC2E27"/>
    <w:rsid w:val="00DD095F"/>
    <w:rsid w:val="00DE4C7B"/>
    <w:rsid w:val="00DE697B"/>
    <w:rsid w:val="00DF5030"/>
    <w:rsid w:val="00E233A2"/>
    <w:rsid w:val="00E305F7"/>
    <w:rsid w:val="00E379EA"/>
    <w:rsid w:val="00E455B3"/>
    <w:rsid w:val="00E46056"/>
    <w:rsid w:val="00E53AAB"/>
    <w:rsid w:val="00E75043"/>
    <w:rsid w:val="00E759A4"/>
    <w:rsid w:val="00E835C6"/>
    <w:rsid w:val="00E84A33"/>
    <w:rsid w:val="00E86FEE"/>
    <w:rsid w:val="00E93498"/>
    <w:rsid w:val="00E961B7"/>
    <w:rsid w:val="00EA2C05"/>
    <w:rsid w:val="00EA2DB4"/>
    <w:rsid w:val="00EA32AA"/>
    <w:rsid w:val="00EA4738"/>
    <w:rsid w:val="00EA51CB"/>
    <w:rsid w:val="00EB3E14"/>
    <w:rsid w:val="00EB57BF"/>
    <w:rsid w:val="00EC2F90"/>
    <w:rsid w:val="00EC4078"/>
    <w:rsid w:val="00EC5390"/>
    <w:rsid w:val="00EC6973"/>
    <w:rsid w:val="00EC70F1"/>
    <w:rsid w:val="00EC7731"/>
    <w:rsid w:val="00ED2A82"/>
    <w:rsid w:val="00EE1A75"/>
    <w:rsid w:val="00EE2D67"/>
    <w:rsid w:val="00EE6176"/>
    <w:rsid w:val="00EE693C"/>
    <w:rsid w:val="00EE70BF"/>
    <w:rsid w:val="00EE74FE"/>
    <w:rsid w:val="00F055B6"/>
    <w:rsid w:val="00F21F39"/>
    <w:rsid w:val="00F220DF"/>
    <w:rsid w:val="00F22C63"/>
    <w:rsid w:val="00F240F4"/>
    <w:rsid w:val="00F27119"/>
    <w:rsid w:val="00F5121A"/>
    <w:rsid w:val="00F51AAB"/>
    <w:rsid w:val="00F55460"/>
    <w:rsid w:val="00F60928"/>
    <w:rsid w:val="00F6586C"/>
    <w:rsid w:val="00F67599"/>
    <w:rsid w:val="00F67F24"/>
    <w:rsid w:val="00F71549"/>
    <w:rsid w:val="00F74310"/>
    <w:rsid w:val="00F83FD4"/>
    <w:rsid w:val="00F93C59"/>
    <w:rsid w:val="00FA1AD8"/>
    <w:rsid w:val="00FB1446"/>
    <w:rsid w:val="00FB6026"/>
    <w:rsid w:val="00FC5902"/>
    <w:rsid w:val="00FC7A62"/>
    <w:rsid w:val="00FE13E9"/>
    <w:rsid w:val="00FE48DF"/>
    <w:rsid w:val="00FE6293"/>
    <w:rsid w:val="00FF1BAD"/>
    <w:rsid w:val="00FF3A71"/>
    <w:rsid w:val="00FF4888"/>
    <w:rsid w:val="5B46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semiHidden/>
    <w:unhideWhenUsed/>
    <w:qFormat/>
    <w:uiPriority w:val="99"/>
    <w:pPr>
      <w:jc w:val="left"/>
    </w:pPr>
  </w:style>
  <w:style w:type="paragraph" w:styleId="4">
    <w:name w:val="endnote text"/>
    <w:basedOn w:val="1"/>
    <w:link w:val="26"/>
    <w:semiHidden/>
    <w:unhideWhenUsed/>
    <w:uiPriority w:val="99"/>
    <w:pPr>
      <w:snapToGrid w:val="0"/>
      <w:jc w:val="left"/>
    </w:p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tabs>
        <w:tab w:val="center" w:pos="4153"/>
        <w:tab w:val="right" w:pos="8306"/>
      </w:tabs>
      <w:snapToGrid w:val="0"/>
      <w:jc w:val="center"/>
    </w:pPr>
    <w:rPr>
      <w:sz w:val="18"/>
      <w:szCs w:val="18"/>
    </w:rPr>
  </w:style>
  <w:style w:type="paragraph" w:styleId="7">
    <w:name w:val="footnote text"/>
    <w:basedOn w:val="1"/>
    <w:link w:val="25"/>
    <w:semiHidden/>
    <w:unhideWhenUsed/>
    <w:qFormat/>
    <w:uiPriority w:val="99"/>
    <w:pPr>
      <w:snapToGrid w:val="0"/>
      <w:jc w:val="left"/>
    </w:pPr>
    <w:rPr>
      <w:sz w:val="18"/>
      <w:szCs w:val="18"/>
    </w:rPr>
  </w:style>
  <w:style w:type="paragraph" w:styleId="8">
    <w:name w:val="annotation subject"/>
    <w:basedOn w:val="3"/>
    <w:next w:val="3"/>
    <w:link w:val="20"/>
    <w:semiHidden/>
    <w:unhideWhenUsed/>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ndnote reference"/>
    <w:basedOn w:val="11"/>
    <w:semiHidden/>
    <w:unhideWhenUsed/>
    <w:uiPriority w:val="99"/>
    <w:rPr>
      <w:vertAlign w:val="superscript"/>
    </w:r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1"/>
    <w:unhideWhenUsed/>
    <w:uiPriority w:val="99"/>
    <w:rPr>
      <w:color w:val="0000FF"/>
      <w:u w:val="single"/>
    </w:rPr>
  </w:style>
  <w:style w:type="character" w:styleId="15">
    <w:name w:val="annotation reference"/>
    <w:basedOn w:val="11"/>
    <w:semiHidden/>
    <w:unhideWhenUsed/>
    <w:qFormat/>
    <w:uiPriority w:val="99"/>
    <w:rPr>
      <w:sz w:val="21"/>
      <w:szCs w:val="21"/>
    </w:rPr>
  </w:style>
  <w:style w:type="character" w:styleId="16">
    <w:name w:val="footnote reference"/>
    <w:basedOn w:val="11"/>
    <w:semiHidden/>
    <w:unhideWhenUsed/>
    <w:qFormat/>
    <w:uiPriority w:val="99"/>
    <w:rPr>
      <w:vertAlign w:val="superscript"/>
    </w:rPr>
  </w:style>
  <w:style w:type="character" w:customStyle="1" w:styleId="17">
    <w:name w:val="页眉 字符"/>
    <w:basedOn w:val="11"/>
    <w:link w:val="6"/>
    <w:uiPriority w:val="99"/>
    <w:rPr>
      <w:sz w:val="18"/>
      <w:szCs w:val="18"/>
    </w:rPr>
  </w:style>
  <w:style w:type="character" w:customStyle="1" w:styleId="18">
    <w:name w:val="页脚 字符"/>
    <w:basedOn w:val="11"/>
    <w:link w:val="5"/>
    <w:uiPriority w:val="99"/>
    <w:rPr>
      <w:sz w:val="18"/>
      <w:szCs w:val="18"/>
    </w:rPr>
  </w:style>
  <w:style w:type="character" w:customStyle="1" w:styleId="19">
    <w:name w:val="批注文字 字符"/>
    <w:basedOn w:val="11"/>
    <w:link w:val="3"/>
    <w:semiHidden/>
    <w:uiPriority w:val="99"/>
  </w:style>
  <w:style w:type="character" w:customStyle="1" w:styleId="20">
    <w:name w:val="批注主题 字符"/>
    <w:basedOn w:val="19"/>
    <w:link w:val="8"/>
    <w:semiHidden/>
    <w:qFormat/>
    <w:uiPriority w:val="99"/>
    <w:rPr>
      <w:b/>
      <w:bCs/>
    </w:rPr>
  </w:style>
  <w:style w:type="character" w:styleId="21">
    <w:name w:val="Placeholder Text"/>
    <w:basedOn w:val="11"/>
    <w:semiHidden/>
    <w:uiPriority w:val="99"/>
    <w:rPr>
      <w:color w:val="808080"/>
    </w:rPr>
  </w:style>
  <w:style w:type="paragraph" w:customStyle="1" w:styleId="22">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3">
    <w:name w:val="标题 1 字符"/>
    <w:basedOn w:val="11"/>
    <w:link w:val="2"/>
    <w:qFormat/>
    <w:uiPriority w:val="9"/>
    <w:rPr>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脚注文本 字符"/>
    <w:basedOn w:val="11"/>
    <w:link w:val="7"/>
    <w:semiHidden/>
    <w:qFormat/>
    <w:uiPriority w:val="99"/>
    <w:rPr>
      <w:sz w:val="18"/>
      <w:szCs w:val="18"/>
    </w:rPr>
  </w:style>
  <w:style w:type="character" w:customStyle="1" w:styleId="26">
    <w:name w:val="尾注文本 字符"/>
    <w:basedOn w:val="11"/>
    <w:link w:val="4"/>
    <w:semiHidden/>
    <w:uiPriority w:val="99"/>
  </w:style>
  <w:style w:type="character" w:customStyle="1" w:styleId="2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b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556734-B40D-4890-AE72-E50ED88FC1D7}">
  <ds:schemaRefs/>
</ds:datastoreItem>
</file>

<file path=docProps/app.xml><?xml version="1.0" encoding="utf-8"?>
<Properties xmlns="http://schemas.openxmlformats.org/officeDocument/2006/extended-properties" xmlns:vt="http://schemas.openxmlformats.org/officeDocument/2006/docPropsVTypes">
  <Template>Normal</Template>
  <Pages>31</Pages>
  <Words>4310</Words>
  <Characters>24571</Characters>
  <Lines>204</Lines>
  <Paragraphs>57</Paragraphs>
  <TotalTime>1440</TotalTime>
  <ScaleCrop>false</ScaleCrop>
  <LinksUpToDate>false</LinksUpToDate>
  <CharactersWithSpaces>28824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2023-09-08T11:46:00Z</dcterms:created>
  <dc:creator>师 珑天</dc:creator>
  <cp:lastModifiedBy>Azrael音韵</cp:lastModifiedBy>
  <cp:lastPrinted>2023-09-10T13:37:00Z</cp:lastPrinted>
  <dcterms:modified xsi:type="dcterms:W3CDTF">2023-09-10T15:22:18Z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5A344C0CD0854C53941BA790987C38F3_12</vt:lpwstr>
  </property>
</Properties>
</file>